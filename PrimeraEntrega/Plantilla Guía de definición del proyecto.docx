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A19E" w14:textId="420EDFF9" w:rsidR="00366E4D" w:rsidRPr="0049617B" w:rsidRDefault="00366E4D" w:rsidP="67AFF644">
      <w:pPr>
        <w:jc w:val="center"/>
        <w:rPr>
          <w:ins w:id="0" w:author="Guest User" w:date="2024-03-03T19:10:00Z"/>
          <w:rFonts w:cs="Arial"/>
          <w:lang w:val="es-MX"/>
        </w:rPr>
      </w:pPr>
      <w:r>
        <w:rPr>
          <w:noProof/>
        </w:rPr>
        <w:drawing>
          <wp:inline distT="0" distB="0" distL="0" distR="0" wp14:anchorId="773A8F23" wp14:editId="7AE704E6">
            <wp:extent cx="4572000" cy="57150"/>
            <wp:effectExtent l="0" t="0" r="0" b="0"/>
            <wp:docPr id="1156410561" name="Picture 115641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410561"/>
                    <pic:cNvPicPr/>
                  </pic:nvPicPr>
                  <pic:blipFill>
                    <a:blip r:embed="rId11">
                      <a:extLst>
                        <a:ext uri="{28A0092B-C50C-407E-A947-70E740481C1C}">
                          <a14:useLocalDpi xmlns:a14="http://schemas.microsoft.com/office/drawing/2010/main" val="0"/>
                        </a:ext>
                      </a:extLst>
                    </a:blip>
                    <a:stretch>
                      <a:fillRect/>
                    </a:stretch>
                  </pic:blipFill>
                  <pic:spPr>
                    <a:xfrm>
                      <a:off x="0" y="0"/>
                      <a:ext cx="4572000" cy="57150"/>
                    </a:xfrm>
                    <a:prstGeom prst="rect">
                      <a:avLst/>
                    </a:prstGeom>
                  </pic:spPr>
                </pic:pic>
              </a:graphicData>
            </a:graphic>
          </wp:inline>
        </w:drawing>
      </w:r>
    </w:p>
    <w:p w14:paraId="66A74C6C" w14:textId="299E25F5" w:rsidR="4EE2FF5C" w:rsidRDefault="4EE2FF5C" w:rsidP="4EE2FF5C">
      <w:pPr>
        <w:jc w:val="center"/>
        <w:rPr>
          <w:rFonts w:cs="Arial"/>
          <w:lang w:val="es-MX"/>
        </w:rPr>
      </w:pPr>
    </w:p>
    <w:p w14:paraId="6165707E" w14:textId="49699344" w:rsidR="02D8D96C" w:rsidRDefault="02D8D96C" w:rsidP="02D8D96C">
      <w:pPr>
        <w:jc w:val="center"/>
        <w:rPr>
          <w:rFonts w:ascii="Arial" w:eastAsia="Arial" w:hAnsi="Arial" w:cs="Arial"/>
          <w:b/>
          <w:bCs/>
          <w:sz w:val="40"/>
          <w:szCs w:val="40"/>
          <w:lang w:val="es-MX"/>
        </w:rPr>
      </w:pPr>
    </w:p>
    <w:p w14:paraId="7E5758D1" w14:textId="70249515" w:rsidR="00672453" w:rsidRPr="00672453" w:rsidRDefault="00672453" w:rsidP="00672453">
      <w:pPr>
        <w:pStyle w:val="ByLine"/>
        <w:jc w:val="center"/>
        <w:rPr>
          <w:rFonts w:cs="Arial"/>
          <w:sz w:val="44"/>
          <w:szCs w:val="44"/>
          <w:lang w:val="es-ES"/>
        </w:rPr>
      </w:pPr>
      <w:r w:rsidRPr="00672453">
        <w:rPr>
          <w:rFonts w:cs="Arial"/>
          <w:sz w:val="44"/>
          <w:szCs w:val="44"/>
          <w:lang w:val="es-MX"/>
        </w:rPr>
        <w:t>Gu</w:t>
      </w:r>
      <w:r>
        <w:rPr>
          <w:rFonts w:cs="Arial"/>
          <w:sz w:val="44"/>
          <w:szCs w:val="44"/>
          <w:lang w:val="es-MX"/>
        </w:rPr>
        <w:t>í</w:t>
      </w:r>
      <w:r w:rsidRPr="00672453">
        <w:rPr>
          <w:rFonts w:cs="Arial"/>
          <w:sz w:val="44"/>
          <w:szCs w:val="44"/>
          <w:lang w:val="es-MX"/>
        </w:rPr>
        <w:t xml:space="preserve">a de </w:t>
      </w:r>
      <w:proofErr w:type="spellStart"/>
      <w:r w:rsidRPr="00672453">
        <w:rPr>
          <w:rFonts w:cs="Arial"/>
          <w:sz w:val="44"/>
          <w:szCs w:val="44"/>
          <w:lang w:val="es-MX"/>
        </w:rPr>
        <w:t>definici</w:t>
      </w:r>
      <w:r w:rsidRPr="00672453">
        <w:rPr>
          <w:rFonts w:cs="Arial"/>
          <w:sz w:val="44"/>
          <w:szCs w:val="44"/>
          <w:lang w:val="es-ES"/>
        </w:rPr>
        <w:t>ón</w:t>
      </w:r>
      <w:proofErr w:type="spellEnd"/>
      <w:r w:rsidRPr="00672453">
        <w:rPr>
          <w:rFonts w:cs="Arial"/>
          <w:sz w:val="44"/>
          <w:szCs w:val="44"/>
          <w:lang w:val="es-ES"/>
        </w:rPr>
        <w:t xml:space="preserve"> del proyecto</w:t>
      </w:r>
    </w:p>
    <w:p w14:paraId="19971C63" w14:textId="4D562D0A" w:rsidR="00672453" w:rsidRPr="00672453" w:rsidRDefault="00672453" w:rsidP="00672453">
      <w:pPr>
        <w:pStyle w:val="ByLine"/>
        <w:jc w:val="center"/>
        <w:rPr>
          <w:rFonts w:cs="Arial"/>
          <w:sz w:val="36"/>
          <w:szCs w:val="36"/>
          <w:lang w:val="es-ES"/>
        </w:rPr>
      </w:pPr>
      <w:r>
        <w:rPr>
          <w:rFonts w:cs="Arial"/>
          <w:sz w:val="36"/>
          <w:szCs w:val="36"/>
          <w:lang w:val="es-ES"/>
        </w:rPr>
        <w:t>Sinergia Ciudadana</w:t>
      </w:r>
    </w:p>
    <w:p w14:paraId="3DAA3E36" w14:textId="21CADB9A" w:rsidR="00366E4D" w:rsidRPr="005872EC" w:rsidRDefault="67AFF644" w:rsidP="67AFF644">
      <w:pPr>
        <w:pStyle w:val="ByLine"/>
        <w:rPr>
          <w:rFonts w:cs="Arial"/>
          <w:color w:val="8064A2" w:themeColor="accent4"/>
          <w:sz w:val="36"/>
          <w:szCs w:val="36"/>
          <w:lang w:val="es-MX"/>
        </w:rPr>
      </w:pPr>
      <w:r w:rsidRPr="02D8D96C">
        <w:rPr>
          <w:rFonts w:cs="Arial"/>
          <w:sz w:val="36"/>
          <w:szCs w:val="36"/>
          <w:lang w:val="es-MX"/>
        </w:rPr>
        <w:t>Versión 1.0</w:t>
      </w:r>
    </w:p>
    <w:p w14:paraId="4721640D" w14:textId="77777777" w:rsidR="00366E4D" w:rsidRPr="005872EC" w:rsidRDefault="00366E4D" w:rsidP="00366E4D">
      <w:pPr>
        <w:pStyle w:val="ByLine"/>
        <w:spacing w:before="0" w:after="0" w:line="360" w:lineRule="auto"/>
        <w:rPr>
          <w:rFonts w:cs="Arial"/>
          <w:sz w:val="36"/>
          <w:szCs w:val="36"/>
          <w:lang w:val="es-MX"/>
        </w:rPr>
      </w:pPr>
      <w:r w:rsidRPr="02D8D96C">
        <w:rPr>
          <w:rFonts w:cs="Arial"/>
          <w:sz w:val="36"/>
          <w:szCs w:val="36"/>
          <w:lang w:val="es-MX"/>
        </w:rPr>
        <w:t>Elaborado por:</w:t>
      </w:r>
    </w:p>
    <w:p w14:paraId="670816AB" w14:textId="266ED1FE" w:rsidR="009D482F" w:rsidRPr="0082332A" w:rsidRDefault="67AFF644" w:rsidP="009D482F">
      <w:pPr>
        <w:pStyle w:val="ByLine"/>
        <w:spacing w:before="0" w:after="0" w:line="360" w:lineRule="auto"/>
        <w:rPr>
          <w:rFonts w:cs="Arial"/>
          <w:lang w:val="es-MX"/>
        </w:rPr>
      </w:pPr>
      <w:r w:rsidRPr="67AFF644">
        <w:rPr>
          <w:rFonts w:cs="Arial"/>
          <w:lang w:val="es-MX"/>
        </w:rPr>
        <w:t>Aguilar Ramírez</w:t>
      </w:r>
      <w:r w:rsidRPr="67AFF644">
        <w:rPr>
          <w:rFonts w:cs="Arial"/>
          <w:lang w:val="es-ES"/>
        </w:rPr>
        <w:t>, Ian</w:t>
      </w:r>
    </w:p>
    <w:p w14:paraId="3C5A970E" w14:textId="611E0E85" w:rsidR="009D482F" w:rsidRPr="0082332A" w:rsidRDefault="67AFF644" w:rsidP="009D482F">
      <w:pPr>
        <w:pStyle w:val="ByLine"/>
        <w:spacing w:before="0" w:after="0" w:line="360" w:lineRule="auto"/>
        <w:rPr>
          <w:rFonts w:cs="Arial"/>
          <w:lang w:val="es-MX"/>
        </w:rPr>
      </w:pPr>
      <w:r w:rsidRPr="67AFF644">
        <w:rPr>
          <w:rFonts w:cs="Arial"/>
          <w:lang w:val="es-MX"/>
        </w:rPr>
        <w:t xml:space="preserve"> Alvarado Interián, Rubén Enrique</w:t>
      </w:r>
    </w:p>
    <w:p w14:paraId="7A61D45E" w14:textId="637C7F8F" w:rsidR="009D482F" w:rsidRPr="008079F2" w:rsidRDefault="4605AFA6" w:rsidP="009D482F">
      <w:pPr>
        <w:pStyle w:val="ByLine"/>
        <w:spacing w:before="0" w:after="0" w:line="360" w:lineRule="auto"/>
        <w:rPr>
          <w:rFonts w:eastAsiaTheme="minorEastAsia" w:cs="Arial"/>
          <w:lang w:val="es-ES"/>
        </w:rPr>
      </w:pPr>
      <w:r w:rsidRPr="005D4F41">
        <w:rPr>
          <w:rFonts w:asciiTheme="minorHAnsi" w:eastAsiaTheme="minorEastAsia" w:hAnsiTheme="minorHAnsi" w:cstheme="minorBidi"/>
          <w:lang w:val="es-ES"/>
        </w:rPr>
        <w:t xml:space="preserve"> </w:t>
      </w:r>
      <w:proofErr w:type="spellStart"/>
      <w:r w:rsidRPr="008079F2">
        <w:rPr>
          <w:rFonts w:eastAsiaTheme="minorEastAsia" w:cs="Arial"/>
          <w:lang w:val="es-ES"/>
        </w:rPr>
        <w:t>Arzat</w:t>
      </w:r>
      <w:proofErr w:type="spellEnd"/>
      <w:r w:rsidRPr="008079F2">
        <w:rPr>
          <w:rFonts w:eastAsiaTheme="minorEastAsia" w:cs="Arial"/>
          <w:lang w:val="es-ES"/>
        </w:rPr>
        <w:t xml:space="preserve"> Torres, Erick </w:t>
      </w:r>
      <w:r w:rsidR="7038FBA2" w:rsidRPr="008079F2">
        <w:rPr>
          <w:rFonts w:eastAsiaTheme="minorEastAsia" w:cs="Arial"/>
          <w:lang w:val="es-ES"/>
        </w:rPr>
        <w:t>Christopher</w:t>
      </w:r>
    </w:p>
    <w:p w14:paraId="161D03A6" w14:textId="28ABE27F" w:rsidR="009D482F" w:rsidRPr="005872EC" w:rsidRDefault="009D482F" w:rsidP="009D482F">
      <w:pPr>
        <w:pStyle w:val="ByLine"/>
        <w:spacing w:before="0" w:after="0" w:line="360" w:lineRule="auto"/>
        <w:rPr>
          <w:rFonts w:cs="Arial"/>
          <w:color w:val="8064A2" w:themeColor="accent4"/>
          <w:lang w:val="es-MX"/>
        </w:rPr>
      </w:pPr>
      <w:r w:rsidRPr="007E76AF">
        <w:rPr>
          <w:rFonts w:cs="Arial"/>
          <w:lang w:val="es-ES"/>
          <w:rPrChange w:id="1" w:author="RUBEN ENRIQUE ALVARADO INTERIAN" w:date="2024-03-03T13:10:00Z">
            <w:rPr>
              <w:rFonts w:cs="Arial"/>
              <w:color w:val="8064A2" w:themeColor="accent4"/>
              <w:lang w:val="es-MX"/>
            </w:rPr>
          </w:rPrChange>
        </w:rPr>
        <w:t xml:space="preserve"> </w:t>
      </w:r>
      <w:r w:rsidR="00B8130A" w:rsidRPr="0082332A">
        <w:rPr>
          <w:rFonts w:cs="Arial"/>
          <w:lang w:val="es-MX"/>
          <w:rPrChange w:id="2" w:author="RUBEN ENRIQUE ALVARADO INTERIAN" w:date="2024-03-03T12:39:00Z">
            <w:rPr>
              <w:rFonts w:cs="Arial"/>
              <w:color w:val="8064A2" w:themeColor="accent4"/>
              <w:lang w:val="es-MX"/>
            </w:rPr>
          </w:rPrChange>
        </w:rPr>
        <w:t xml:space="preserve">Garcilazo Cuevas, </w:t>
      </w:r>
      <w:proofErr w:type="spellStart"/>
      <w:r w:rsidR="00B8130A" w:rsidRPr="0082332A">
        <w:rPr>
          <w:rFonts w:cs="Arial"/>
          <w:lang w:val="es-MX"/>
          <w:rPrChange w:id="3" w:author="RUBEN ENRIQUE ALVARADO INTERIAN" w:date="2024-03-03T12:39:00Z">
            <w:rPr>
              <w:rFonts w:cs="Arial"/>
              <w:color w:val="8064A2" w:themeColor="accent4"/>
              <w:lang w:val="es-MX"/>
            </w:rPr>
          </w:rPrChange>
        </w:rPr>
        <w:t>Monica</w:t>
      </w:r>
      <w:proofErr w:type="spellEnd"/>
      <w:r w:rsidR="00B8130A" w:rsidRPr="0082332A">
        <w:rPr>
          <w:rFonts w:cs="Arial"/>
          <w:lang w:val="es-MX"/>
          <w:rPrChange w:id="4" w:author="RUBEN ENRIQUE ALVARADO INTERIAN" w:date="2024-03-03T12:39:00Z">
            <w:rPr>
              <w:rFonts w:cs="Arial"/>
              <w:color w:val="8064A2" w:themeColor="accent4"/>
              <w:lang w:val="es-MX"/>
            </w:rPr>
          </w:rPrChange>
        </w:rPr>
        <w:t xml:space="preserve"> del Carmen</w:t>
      </w:r>
    </w:p>
    <w:p w14:paraId="7221C78D" w14:textId="77777777" w:rsidR="00366E4D" w:rsidRPr="005872EC" w:rsidRDefault="00366E4D" w:rsidP="00366E4D">
      <w:pPr>
        <w:pStyle w:val="ChangeHistoryTitle"/>
        <w:spacing w:before="0"/>
        <w:rPr>
          <w:sz w:val="32"/>
          <w:lang w:val="es-MX"/>
        </w:rPr>
      </w:pPr>
    </w:p>
    <w:p w14:paraId="14F15AAC" w14:textId="77777777" w:rsidR="00366E4D" w:rsidRPr="005872EC" w:rsidRDefault="00366E4D" w:rsidP="00366E4D">
      <w:pPr>
        <w:pStyle w:val="ChangeHistoryTitle"/>
        <w:spacing w:before="0"/>
        <w:rPr>
          <w:sz w:val="32"/>
          <w:lang w:val="es-MX"/>
        </w:rPr>
        <w:sectPr w:rsidR="00366E4D" w:rsidRPr="005872EC" w:rsidSect="00DC4E93">
          <w:headerReference w:type="even" r:id="rId12"/>
          <w:headerReference w:type="default" r:id="rId13"/>
          <w:footerReference w:type="even" r:id="rId14"/>
          <w:footerReference w:type="default" r:id="rId15"/>
          <w:pgSz w:w="12240" w:h="15840" w:code="1"/>
          <w:pgMar w:top="1806" w:right="1440" w:bottom="1440" w:left="1440" w:header="720" w:footer="720" w:gutter="0"/>
          <w:pgNumType w:fmt="lowerRoman" w:start="1"/>
          <w:cols w:space="720"/>
          <w:docGrid w:linePitch="299"/>
        </w:sectPr>
      </w:pPr>
    </w:p>
    <w:sdt>
      <w:sdtPr>
        <w:rPr>
          <w:rFonts w:ascii="Arial" w:eastAsia="Times New Roman" w:hAnsi="Arial" w:cs="Times New Roman"/>
          <w:noProof/>
          <w:color w:val="auto"/>
          <w:sz w:val="24"/>
          <w:szCs w:val="24"/>
          <w:lang w:val="en-US" w:eastAsia="en-US"/>
        </w:rPr>
        <w:id w:val="430835087"/>
        <w:docPartObj>
          <w:docPartGallery w:val="Table of Contents"/>
          <w:docPartUnique/>
        </w:docPartObj>
      </w:sdtPr>
      <w:sdtContent>
        <w:p w14:paraId="3E6B2F57" w14:textId="681C5A8C" w:rsidR="005D4F41" w:rsidRDefault="05620770" w:rsidP="00803152">
          <w:pPr>
            <w:pStyle w:val="TtuloTDC"/>
            <w:jc w:val="center"/>
            <w:rPr>
              <w:noProof/>
            </w:rPr>
          </w:pPr>
          <w:r w:rsidRPr="05620770">
            <w:rPr>
              <w:rFonts w:ascii="Arial" w:hAnsi="Arial" w:cs="Arial"/>
              <w:color w:val="auto"/>
              <w:sz w:val="36"/>
              <w:szCs w:val="36"/>
            </w:rPr>
            <w:t>Contenido</w:t>
          </w:r>
        </w:p>
        <w:p w14:paraId="633492A0" w14:textId="51B72E93" w:rsidR="0043468E" w:rsidRDefault="006F32E2">
          <w:pPr>
            <w:pStyle w:val="TDC1"/>
            <w:rPr>
              <w:rFonts w:asciiTheme="minorHAnsi" w:eastAsiaTheme="minorEastAsia" w:hAnsiTheme="minorHAnsi" w:cstheme="minorBidi"/>
              <w:b w:val="0"/>
              <w:bCs w:val="0"/>
              <w:kern w:val="2"/>
              <w:lang w:val="es-ES" w:eastAsia="es-ES"/>
              <w14:ligatures w14:val="standardContextual"/>
            </w:rPr>
          </w:pPr>
          <w:r>
            <w:fldChar w:fldCharType="begin"/>
          </w:r>
          <w:r w:rsidR="00FC4B46">
            <w:instrText>TOC \o "1-3" \h \z \u</w:instrText>
          </w:r>
          <w:r>
            <w:fldChar w:fldCharType="separate"/>
          </w:r>
          <w:hyperlink w:anchor="_Toc161749014" w:history="1">
            <w:r w:rsidR="0043468E" w:rsidRPr="00BF4C57">
              <w:rPr>
                <w:rStyle w:val="Hipervnculo"/>
                <w:lang w:val="es-MX"/>
              </w:rPr>
              <w:t>Introducción</w:t>
            </w:r>
            <w:r w:rsidR="0043468E">
              <w:rPr>
                <w:webHidden/>
              </w:rPr>
              <w:tab/>
            </w:r>
            <w:r w:rsidR="0043468E">
              <w:rPr>
                <w:webHidden/>
              </w:rPr>
              <w:fldChar w:fldCharType="begin"/>
            </w:r>
            <w:r w:rsidR="0043468E">
              <w:rPr>
                <w:webHidden/>
              </w:rPr>
              <w:instrText xml:space="preserve"> PAGEREF _Toc161749014 \h </w:instrText>
            </w:r>
            <w:r w:rsidR="0043468E">
              <w:rPr>
                <w:webHidden/>
              </w:rPr>
            </w:r>
            <w:r w:rsidR="0043468E">
              <w:rPr>
                <w:webHidden/>
              </w:rPr>
              <w:fldChar w:fldCharType="separate"/>
            </w:r>
            <w:r w:rsidR="0043468E">
              <w:rPr>
                <w:webHidden/>
              </w:rPr>
              <w:t>2</w:t>
            </w:r>
            <w:r w:rsidR="0043468E">
              <w:rPr>
                <w:webHidden/>
              </w:rPr>
              <w:fldChar w:fldCharType="end"/>
            </w:r>
          </w:hyperlink>
        </w:p>
        <w:p w14:paraId="72E9F484" w14:textId="3EAC8273" w:rsidR="0043468E" w:rsidRDefault="0043468E">
          <w:pPr>
            <w:pStyle w:val="TDC1"/>
            <w:rPr>
              <w:rFonts w:asciiTheme="minorHAnsi" w:eastAsiaTheme="minorEastAsia" w:hAnsiTheme="minorHAnsi" w:cstheme="minorBidi"/>
              <w:b w:val="0"/>
              <w:bCs w:val="0"/>
              <w:kern w:val="2"/>
              <w:lang w:val="es-ES" w:eastAsia="es-ES"/>
              <w14:ligatures w14:val="standardContextual"/>
            </w:rPr>
          </w:pPr>
          <w:hyperlink w:anchor="_Toc161749015" w:history="1">
            <w:r w:rsidRPr="00BF4C57">
              <w:rPr>
                <w:rStyle w:val="Hipervnculo"/>
                <w:lang w:val="es-MX"/>
              </w:rPr>
              <w:t>Contenido</w:t>
            </w:r>
            <w:r>
              <w:rPr>
                <w:webHidden/>
              </w:rPr>
              <w:tab/>
            </w:r>
            <w:r>
              <w:rPr>
                <w:webHidden/>
              </w:rPr>
              <w:fldChar w:fldCharType="begin"/>
            </w:r>
            <w:r>
              <w:rPr>
                <w:webHidden/>
              </w:rPr>
              <w:instrText xml:space="preserve"> PAGEREF _Toc161749015 \h </w:instrText>
            </w:r>
            <w:r>
              <w:rPr>
                <w:webHidden/>
              </w:rPr>
            </w:r>
            <w:r>
              <w:rPr>
                <w:webHidden/>
              </w:rPr>
              <w:fldChar w:fldCharType="separate"/>
            </w:r>
            <w:r>
              <w:rPr>
                <w:webHidden/>
              </w:rPr>
              <w:t>2</w:t>
            </w:r>
            <w:r>
              <w:rPr>
                <w:webHidden/>
              </w:rPr>
              <w:fldChar w:fldCharType="end"/>
            </w:r>
          </w:hyperlink>
        </w:p>
        <w:p w14:paraId="1456577A" w14:textId="738A7F5A" w:rsidR="0043468E" w:rsidRDefault="0043468E">
          <w:pPr>
            <w:pStyle w:val="TDC1"/>
            <w:rPr>
              <w:rFonts w:asciiTheme="minorHAnsi" w:eastAsiaTheme="minorEastAsia" w:hAnsiTheme="minorHAnsi" w:cstheme="minorBidi"/>
              <w:b w:val="0"/>
              <w:bCs w:val="0"/>
              <w:kern w:val="2"/>
              <w:lang w:val="es-ES" w:eastAsia="es-ES"/>
              <w14:ligatures w14:val="standardContextual"/>
            </w:rPr>
          </w:pPr>
          <w:hyperlink w:anchor="_Toc161749016" w:history="1">
            <w:r w:rsidRPr="00BF4C57">
              <w:rPr>
                <w:rStyle w:val="Hipervnculo"/>
                <w:lang w:val="es-MX"/>
              </w:rPr>
              <w:t>Conclusiones</w:t>
            </w:r>
            <w:r>
              <w:rPr>
                <w:webHidden/>
              </w:rPr>
              <w:tab/>
            </w:r>
            <w:r>
              <w:rPr>
                <w:webHidden/>
              </w:rPr>
              <w:fldChar w:fldCharType="begin"/>
            </w:r>
            <w:r>
              <w:rPr>
                <w:webHidden/>
              </w:rPr>
              <w:instrText xml:space="preserve"> PAGEREF _Toc161749016 \h </w:instrText>
            </w:r>
            <w:r>
              <w:rPr>
                <w:webHidden/>
              </w:rPr>
            </w:r>
            <w:r>
              <w:rPr>
                <w:webHidden/>
              </w:rPr>
              <w:fldChar w:fldCharType="separate"/>
            </w:r>
            <w:r>
              <w:rPr>
                <w:webHidden/>
              </w:rPr>
              <w:t>12</w:t>
            </w:r>
            <w:r>
              <w:rPr>
                <w:webHidden/>
              </w:rPr>
              <w:fldChar w:fldCharType="end"/>
            </w:r>
          </w:hyperlink>
        </w:p>
        <w:p w14:paraId="2E7DA07E" w14:textId="4F66AFF9" w:rsidR="006F3447" w:rsidRDefault="006F32E2" w:rsidP="05620770">
          <w:pPr>
            <w:pStyle w:val="TDC1"/>
            <w:rPr>
              <w:rStyle w:val="Hipervnculo"/>
              <w:kern w:val="2"/>
              <w:lang w:val="es-MX" w:eastAsia="es-MX"/>
              <w14:ligatures w14:val="standardContextual"/>
            </w:rPr>
          </w:pPr>
          <w:r>
            <w:fldChar w:fldCharType="end"/>
          </w:r>
        </w:p>
      </w:sdtContent>
    </w:sdt>
    <w:p w14:paraId="7998A98C" w14:textId="2482DDCA" w:rsidR="00FC4B46" w:rsidRDefault="00FC4B46" w:rsidP="02D8D96C">
      <w:pPr>
        <w:pStyle w:val="TDC1"/>
        <w:rPr>
          <w:rStyle w:val="Hipervnculo"/>
          <w:kern w:val="2"/>
          <w:lang w:val="es-ES" w:eastAsia="es-ES"/>
          <w14:ligatures w14:val="standardContextual"/>
        </w:rPr>
      </w:pPr>
    </w:p>
    <w:p w14:paraId="659D2566" w14:textId="43121C9A" w:rsidR="005D4F41" w:rsidRDefault="005D4F41" w:rsidP="67AFF644">
      <w:pPr>
        <w:pStyle w:val="TDC1"/>
        <w:rPr>
          <w:rStyle w:val="Hipervnculo"/>
          <w:kern w:val="2"/>
          <w:lang w:val="es-ES" w:eastAsia="es-ES"/>
          <w14:ligatures w14:val="standardContextual"/>
        </w:rPr>
      </w:pPr>
    </w:p>
    <w:p w14:paraId="1CFD39FD" w14:textId="77777777" w:rsidR="00803152" w:rsidRPr="005872EC" w:rsidRDefault="00803152">
      <w:pPr>
        <w:rPr>
          <w:lang w:val="es-MX"/>
        </w:rPr>
      </w:pPr>
    </w:p>
    <w:p w14:paraId="39A66F29" w14:textId="77777777" w:rsidR="00366E4D" w:rsidRPr="005872EC" w:rsidRDefault="00366E4D" w:rsidP="00803152">
      <w:pPr>
        <w:pStyle w:val="TOCTitle"/>
        <w:jc w:val="center"/>
        <w:rPr>
          <w:rFonts w:cs="Arial"/>
          <w:lang w:val="es-MX"/>
        </w:rPr>
      </w:pPr>
    </w:p>
    <w:p w14:paraId="41033FFA" w14:textId="77777777" w:rsidR="00803152" w:rsidRPr="005872EC" w:rsidRDefault="00803152" w:rsidP="00803152">
      <w:pPr>
        <w:pStyle w:val="TOCTitle"/>
        <w:jc w:val="center"/>
        <w:rPr>
          <w:rFonts w:cs="Arial"/>
          <w:lang w:val="es-MX"/>
        </w:rPr>
      </w:pPr>
    </w:p>
    <w:p w14:paraId="34BA299F" w14:textId="77777777" w:rsidR="00366E4D" w:rsidRPr="005872EC" w:rsidRDefault="00366E4D" w:rsidP="00366E4D">
      <w:pPr>
        <w:rPr>
          <w:lang w:val="es-MX"/>
        </w:rPr>
      </w:pPr>
    </w:p>
    <w:p w14:paraId="45677780" w14:textId="56665DEA" w:rsidR="005B6237" w:rsidRDefault="00C523CD" w:rsidP="007622F3">
      <w:pPr>
        <w:pStyle w:val="Ttulo1"/>
        <w:rPr>
          <w:lang w:val="es-MX"/>
        </w:rPr>
      </w:pPr>
      <w:bookmarkStart w:id="20" w:name="_Toc264212870"/>
      <w:bookmarkStart w:id="21" w:name="_Toc359986502"/>
      <w:r w:rsidRPr="05620770">
        <w:rPr>
          <w:lang w:val="es-MX"/>
        </w:rPr>
        <w:br w:type="page"/>
      </w:r>
      <w:bookmarkStart w:id="22" w:name="_Toc161749014"/>
      <w:bookmarkEnd w:id="20"/>
      <w:bookmarkEnd w:id="21"/>
      <w:r w:rsidR="05620770" w:rsidRPr="05620770">
        <w:rPr>
          <w:lang w:val="es-MX"/>
        </w:rPr>
        <w:lastRenderedPageBreak/>
        <w:t>Introducción</w:t>
      </w:r>
      <w:bookmarkEnd w:id="22"/>
    </w:p>
    <w:p w14:paraId="680D8222" w14:textId="6B87F9C6" w:rsidR="007622F3" w:rsidRDefault="67AFF644" w:rsidP="67AFF644">
      <w:pPr>
        <w:spacing w:line="360" w:lineRule="auto"/>
        <w:ind w:firstLine="709"/>
        <w:jc w:val="both"/>
        <w:rPr>
          <w:rFonts w:ascii="Times New Roman" w:hAnsi="Times New Roman"/>
          <w:lang w:val="es-MX"/>
        </w:rPr>
      </w:pPr>
      <w:bookmarkStart w:id="23" w:name="_Int_UotxcypV"/>
      <w:r w:rsidRPr="67AFF644">
        <w:rPr>
          <w:rFonts w:ascii="Times New Roman" w:hAnsi="Times New Roman"/>
          <w:lang w:val="es-MX"/>
        </w:rPr>
        <w:t>Cada una de las comunidades de la ciudad de Mérida cuenta con problemáticas propias, y los que son afectados por estas imperfecciones en la sociedad son los mismos ciudadanos que participan día con día en la comunidad.</w:t>
      </w:r>
      <w:bookmarkEnd w:id="23"/>
    </w:p>
    <w:p w14:paraId="1883D0CC" w14:textId="32F823C9" w:rsidR="00796F17" w:rsidRDefault="67AFF644" w:rsidP="67AFF644">
      <w:pPr>
        <w:spacing w:line="360" w:lineRule="auto"/>
        <w:ind w:firstLine="709"/>
        <w:jc w:val="both"/>
        <w:rPr>
          <w:rFonts w:ascii="Times New Roman" w:hAnsi="Times New Roman"/>
          <w:lang w:val="es-MX"/>
        </w:rPr>
      </w:pPr>
      <w:bookmarkStart w:id="24" w:name="_Int_dGOIL7gO"/>
      <w:r w:rsidRPr="67AFF644">
        <w:rPr>
          <w:rFonts w:ascii="Times New Roman" w:hAnsi="Times New Roman"/>
          <w:lang w:val="es-MX"/>
        </w:rPr>
        <w:t>Especialmente se puede notar la falta de atención en las comunidades sureñas de la ciudad de Mérida, en dónde los proyectos sociales parece que no llegan nunca, y que se encuentran estancadas en una época muy distinta a la realidad que se puede encontrar en la zona norte de la ciudad.</w:t>
      </w:r>
      <w:bookmarkEnd w:id="24"/>
      <w:r w:rsidRPr="67AFF644">
        <w:rPr>
          <w:rFonts w:ascii="Times New Roman" w:hAnsi="Times New Roman"/>
          <w:lang w:val="es-MX"/>
        </w:rPr>
        <w:t xml:space="preserve"> Todo esto puede verse reflejado en la inseguridad en estas zonas marginadas, la inconformidad ciudadana y el entorno precario que es una realidad de día a día de dicho sector poblacional.</w:t>
      </w:r>
    </w:p>
    <w:p w14:paraId="357DA8F8" w14:textId="216DE480" w:rsidR="0091546F" w:rsidRPr="007622F3" w:rsidRDefault="67AFF644" w:rsidP="67AFF644">
      <w:pPr>
        <w:spacing w:line="360" w:lineRule="auto"/>
        <w:ind w:firstLine="709"/>
        <w:jc w:val="both"/>
        <w:rPr>
          <w:rFonts w:ascii="Times New Roman" w:hAnsi="Times New Roman"/>
          <w:sz w:val="24"/>
          <w:szCs w:val="24"/>
          <w:lang w:val="es-MX"/>
        </w:rPr>
      </w:pPr>
      <w:bookmarkStart w:id="25" w:name="_Int_va8vJepZ"/>
      <w:r w:rsidRPr="67AFF644">
        <w:rPr>
          <w:rFonts w:ascii="Times New Roman" w:hAnsi="Times New Roman"/>
          <w:lang w:val="es-MX"/>
        </w:rPr>
        <w:t>Es entonces que se hace notar la falta de canales claros y accesibles para los ciudadanos para poder expresas sus preocupaciones, ideas y propuestas de cambio al gobierno; así como la colaboración y coordinación entre los ciudadanos interesados en proponer un cambio en sus comunidades.</w:t>
      </w:r>
      <w:bookmarkEnd w:id="25"/>
    </w:p>
    <w:p w14:paraId="7D6351B8" w14:textId="69FBE235" w:rsidR="02D8D96C" w:rsidRDefault="02D8D96C" w:rsidP="02D8D96C">
      <w:pPr>
        <w:spacing w:line="360" w:lineRule="auto"/>
        <w:ind w:firstLine="709"/>
        <w:jc w:val="both"/>
        <w:rPr>
          <w:rFonts w:ascii="Times New Roman" w:hAnsi="Times New Roman"/>
          <w:lang w:val="es-MX"/>
        </w:rPr>
      </w:pPr>
    </w:p>
    <w:p w14:paraId="1C854ABC" w14:textId="38A19CE1" w:rsidR="00187E0D" w:rsidRPr="005872EC" w:rsidRDefault="05620770" w:rsidP="67AFF644">
      <w:pPr>
        <w:pStyle w:val="Ttulo1"/>
        <w:jc w:val="both"/>
        <w:rPr>
          <w:lang w:val="es-MX"/>
        </w:rPr>
      </w:pPr>
      <w:bookmarkStart w:id="26" w:name="_Toc161749015"/>
      <w:r w:rsidRPr="05620770">
        <w:rPr>
          <w:lang w:val="es-MX"/>
        </w:rPr>
        <w:t>Contenido</w:t>
      </w:r>
      <w:bookmarkEnd w:id="26"/>
    </w:p>
    <w:tbl>
      <w:tblPr>
        <w:tblW w:w="9576" w:type="dxa"/>
        <w:tblLayout w:type="fixed"/>
        <w:tblLook w:val="0000" w:firstRow="0" w:lastRow="0" w:firstColumn="0" w:lastColumn="0" w:noHBand="0" w:noVBand="0"/>
      </w:tblPr>
      <w:tblGrid>
        <w:gridCol w:w="1890"/>
        <w:gridCol w:w="7686"/>
      </w:tblGrid>
      <w:tr w:rsidR="00187E0D" w:rsidRPr="005872EC" w14:paraId="31EBCF0E" w14:textId="77777777" w:rsidTr="05620770">
        <w:trPr>
          <w:trHeight w:val="300"/>
        </w:trPr>
        <w:tc>
          <w:tcPr>
            <w:tcW w:w="1890" w:type="dxa"/>
          </w:tcPr>
          <w:p w14:paraId="4090BF3A" w14:textId="77777777" w:rsidR="00187E0D" w:rsidRPr="005872EC" w:rsidRDefault="00187E0D" w:rsidP="002074B8">
            <w:pPr>
              <w:pStyle w:val="line"/>
              <w:rPr>
                <w:rFonts w:asciiTheme="minorHAnsi" w:hAnsiTheme="minorHAnsi" w:cstheme="minorHAnsi"/>
                <w:lang w:val="es-MX"/>
              </w:rPr>
            </w:pPr>
          </w:p>
        </w:tc>
        <w:tc>
          <w:tcPr>
            <w:tcW w:w="7686" w:type="dxa"/>
            <w:tcBorders>
              <w:bottom w:val="single" w:sz="12" w:space="0" w:color="auto"/>
            </w:tcBorders>
          </w:tcPr>
          <w:p w14:paraId="0C04DF01" w14:textId="77777777" w:rsidR="00187E0D" w:rsidRPr="005872EC" w:rsidRDefault="00187E0D" w:rsidP="002074B8">
            <w:pPr>
              <w:pStyle w:val="line"/>
              <w:rPr>
                <w:rFonts w:asciiTheme="minorHAnsi" w:hAnsiTheme="minorHAnsi" w:cstheme="minorHAnsi"/>
                <w:lang w:val="es-MX"/>
              </w:rPr>
            </w:pPr>
          </w:p>
        </w:tc>
      </w:tr>
      <w:tr w:rsidR="00187E0D" w:rsidRPr="005872EC" w14:paraId="4EABDE7D" w14:textId="77777777" w:rsidTr="05620770">
        <w:trPr>
          <w:trHeight w:val="300"/>
        </w:trPr>
        <w:tc>
          <w:tcPr>
            <w:tcW w:w="1890" w:type="dxa"/>
          </w:tcPr>
          <w:p w14:paraId="3E730D93" w14:textId="77777777" w:rsidR="00187E0D" w:rsidRPr="005872EC" w:rsidRDefault="00187E0D" w:rsidP="002074B8">
            <w:pPr>
              <w:pStyle w:val="line"/>
              <w:rPr>
                <w:rFonts w:asciiTheme="minorHAnsi" w:hAnsiTheme="minorHAnsi" w:cstheme="minorHAnsi"/>
                <w:lang w:val="es-MX"/>
              </w:rPr>
            </w:pPr>
          </w:p>
        </w:tc>
        <w:tc>
          <w:tcPr>
            <w:tcW w:w="7686" w:type="dxa"/>
          </w:tcPr>
          <w:p w14:paraId="5EDC90CD" w14:textId="77777777" w:rsidR="00187E0D" w:rsidRPr="005872EC" w:rsidRDefault="00187E0D" w:rsidP="002074B8">
            <w:pPr>
              <w:pStyle w:val="line"/>
              <w:rPr>
                <w:rFonts w:asciiTheme="minorHAnsi" w:hAnsiTheme="minorHAnsi" w:cstheme="minorHAnsi"/>
                <w:lang w:val="es-MX"/>
              </w:rPr>
            </w:pPr>
          </w:p>
        </w:tc>
      </w:tr>
      <w:tr w:rsidR="00187E0D" w:rsidRPr="00672453" w14:paraId="22AB5A45" w14:textId="77777777" w:rsidTr="05620770">
        <w:trPr>
          <w:trHeight w:val="300"/>
        </w:trPr>
        <w:tc>
          <w:tcPr>
            <w:tcW w:w="1890" w:type="dxa"/>
          </w:tcPr>
          <w:p w14:paraId="32834F55" w14:textId="77777777" w:rsidR="00187E0D" w:rsidRPr="005872EC" w:rsidRDefault="00187E0D" w:rsidP="002074B8">
            <w:pPr>
              <w:pStyle w:val="tableleft"/>
              <w:rPr>
                <w:rFonts w:asciiTheme="majorHAnsi" w:hAnsiTheme="majorHAnsi" w:cstheme="minorHAnsi"/>
                <w:lang w:val="es-MX"/>
              </w:rPr>
            </w:pPr>
            <w:r w:rsidRPr="005872EC">
              <w:rPr>
                <w:rFonts w:asciiTheme="majorHAnsi" w:hAnsiTheme="majorHAnsi" w:cstheme="minorHAnsi"/>
                <w:lang w:val="es-MX"/>
              </w:rPr>
              <w:t>Propósito</w:t>
            </w:r>
          </w:p>
          <w:p w14:paraId="72873542" w14:textId="77777777" w:rsidR="00187E0D" w:rsidRPr="005872EC" w:rsidRDefault="00187E0D" w:rsidP="002074B8">
            <w:pPr>
              <w:pStyle w:val="tableleft"/>
              <w:rPr>
                <w:rFonts w:asciiTheme="minorHAnsi" w:hAnsiTheme="minorHAnsi" w:cstheme="minorHAnsi"/>
                <w:lang w:val="es-MX"/>
              </w:rPr>
            </w:pPr>
          </w:p>
        </w:tc>
        <w:tc>
          <w:tcPr>
            <w:tcW w:w="7686" w:type="dxa"/>
          </w:tcPr>
          <w:p w14:paraId="48132CD2" w14:textId="5D006A4F" w:rsidR="00B2561D" w:rsidRPr="00684396" w:rsidRDefault="67AFF644" w:rsidP="67AFF644">
            <w:pPr>
              <w:spacing w:line="360" w:lineRule="auto"/>
              <w:jc w:val="both"/>
              <w:rPr>
                <w:rFonts w:ascii="Times New Roman" w:hAnsi="Times New Roman"/>
                <w:lang w:val="es-MX"/>
              </w:rPr>
            </w:pPr>
            <w:r w:rsidRPr="67AFF644">
              <w:rPr>
                <w:rFonts w:ascii="Times New Roman" w:hAnsi="Times New Roman"/>
                <w:lang w:val="es-MX"/>
              </w:rPr>
              <w:t xml:space="preserve">Desarrollar una aplicación móvil centrada en fomentar la construcción de grupos comunitarios sólidos y colaborativos. Nuestra aplicación busca fortalecer </w:t>
            </w:r>
            <w:r w:rsidRPr="67AFF644">
              <w:rPr>
                <w:rFonts w:ascii="Times New Roman" w:hAnsi="Times New Roman"/>
                <w:lang w:val="es-MX"/>
                <w:rPrChange w:id="27" w:author="RUBEN ENRIQUE ALVARADO INTERIAN" w:date="2024-03-03T13:27:00Z">
                  <w:rPr>
                    <w:rFonts w:asciiTheme="minorHAnsi" w:hAnsiTheme="minorHAnsi" w:cstheme="minorBidi"/>
                    <w:lang w:val="es-MX"/>
                  </w:rPr>
                </w:rPrChange>
              </w:rPr>
              <w:t xml:space="preserve">la </w:t>
            </w:r>
            <w:r w:rsidRPr="67AFF644">
              <w:rPr>
                <w:rFonts w:ascii="Times New Roman" w:hAnsi="Times New Roman"/>
                <w:lang w:val="es-MX"/>
              </w:rPr>
              <w:t xml:space="preserve">infraestructura social al facilitar la conexión entre vecinos, organizaciones locales y voluntarios, con el objetivo de promover la </w:t>
            </w:r>
            <w:bookmarkStart w:id="28" w:name="_Int_GbS4kSL4"/>
            <w:proofErr w:type="gramStart"/>
            <w:r w:rsidRPr="67AFF644">
              <w:rPr>
                <w:rFonts w:ascii="Times New Roman" w:hAnsi="Times New Roman"/>
                <w:lang w:val="es-MX"/>
              </w:rPr>
              <w:t>parti</w:t>
            </w:r>
            <w:r w:rsidRPr="67AFF644">
              <w:rPr>
                <w:rFonts w:ascii="Times New Roman" w:hAnsi="Times New Roman"/>
                <w:lang w:val="es-MX"/>
                <w:rPrChange w:id="29" w:author="RUBEN ENRIQUE ALVARADO INTERIAN" w:date="2024-03-03T13:27:00Z">
                  <w:rPr>
                    <w:rFonts w:asciiTheme="minorHAnsi" w:hAnsiTheme="minorHAnsi" w:cstheme="minorBidi"/>
                    <w:lang w:val="es-MX"/>
                  </w:rPr>
                </w:rPrChange>
              </w:rPr>
              <w:t>c</w:t>
            </w:r>
            <w:r w:rsidRPr="67AFF644">
              <w:rPr>
                <w:rFonts w:ascii="Times New Roman" w:hAnsi="Times New Roman"/>
                <w:lang w:val="es-MX"/>
              </w:rPr>
              <w:t>ipación activa</w:t>
            </w:r>
            <w:bookmarkEnd w:id="28"/>
            <w:proofErr w:type="gramEnd"/>
            <w:r w:rsidRPr="67AFF644">
              <w:rPr>
                <w:rFonts w:ascii="Times New Roman" w:hAnsi="Times New Roman"/>
                <w:lang w:val="es-MX"/>
              </w:rPr>
              <w:t>, el intercambio de recursos y la colaboración en proyectos que beneficien a la comunidad. Con una interfaz intuitiva y funciones innovadoras, nuestra aplicación se convertirá en una herramienta indispensable para impulsar la cohesión social y el desarrollo sostenible en nuestras comunidades.</w:t>
            </w:r>
          </w:p>
        </w:tc>
      </w:tr>
      <w:tr w:rsidR="00187E0D" w:rsidRPr="00672453" w14:paraId="600D4B17" w14:textId="77777777" w:rsidTr="05620770">
        <w:trPr>
          <w:trHeight w:val="300"/>
        </w:trPr>
        <w:tc>
          <w:tcPr>
            <w:tcW w:w="1890" w:type="dxa"/>
          </w:tcPr>
          <w:p w14:paraId="22B2C4B6" w14:textId="77777777" w:rsidR="00187E0D" w:rsidRPr="005872EC" w:rsidRDefault="00187E0D" w:rsidP="002074B8">
            <w:pPr>
              <w:pStyle w:val="tableleft"/>
              <w:rPr>
                <w:rFonts w:asciiTheme="minorHAnsi" w:hAnsiTheme="minorHAnsi" w:cstheme="minorHAnsi"/>
                <w:lang w:val="es-MX"/>
              </w:rPr>
            </w:pPr>
          </w:p>
        </w:tc>
        <w:tc>
          <w:tcPr>
            <w:tcW w:w="7686" w:type="dxa"/>
            <w:tcBorders>
              <w:bottom w:val="single" w:sz="8" w:space="0" w:color="auto"/>
            </w:tcBorders>
          </w:tcPr>
          <w:p w14:paraId="3F314412" w14:textId="77777777" w:rsidR="00187E0D" w:rsidRPr="005872EC" w:rsidRDefault="00187E0D" w:rsidP="002074B8">
            <w:pPr>
              <w:pStyle w:val="line"/>
              <w:rPr>
                <w:rFonts w:asciiTheme="minorHAnsi" w:hAnsiTheme="minorHAnsi" w:cstheme="minorHAnsi"/>
                <w:lang w:val="es-MX"/>
              </w:rPr>
            </w:pPr>
          </w:p>
        </w:tc>
      </w:tr>
      <w:tr w:rsidR="00134417" w:rsidRPr="00672453" w14:paraId="4C7B3D3E" w14:textId="77777777" w:rsidTr="05620770">
        <w:trPr>
          <w:trHeight w:val="706"/>
        </w:trPr>
        <w:tc>
          <w:tcPr>
            <w:tcW w:w="1890" w:type="dxa"/>
          </w:tcPr>
          <w:p w14:paraId="7906A86A" w14:textId="77777777" w:rsidR="002C78D2" w:rsidRPr="005872EC" w:rsidRDefault="002C78D2" w:rsidP="002074B8">
            <w:pPr>
              <w:pStyle w:val="tableleft"/>
              <w:rPr>
                <w:rFonts w:asciiTheme="majorHAnsi" w:hAnsiTheme="majorHAnsi" w:cstheme="minorHAnsi"/>
                <w:lang w:val="es-MX"/>
              </w:rPr>
            </w:pPr>
          </w:p>
          <w:p w14:paraId="0F77DC67" w14:textId="77777777" w:rsidR="00134417" w:rsidRPr="005872EC" w:rsidRDefault="009D482F" w:rsidP="002074B8">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86" w:type="dxa"/>
            <w:tcBorders>
              <w:bottom w:val="single" w:sz="8" w:space="0" w:color="auto"/>
            </w:tcBorders>
          </w:tcPr>
          <w:p w14:paraId="688532A7" w14:textId="068088B2" w:rsidR="00D43AC4" w:rsidRPr="00AD31A3" w:rsidRDefault="67AFF644" w:rsidP="67AFF644">
            <w:pPr>
              <w:spacing w:after="200" w:line="360" w:lineRule="auto"/>
              <w:ind w:left="-20" w:right="-20"/>
              <w:rPr>
                <w:rFonts w:ascii="Times New Roman" w:hAnsi="Times New Roman"/>
                <w:lang w:val="es-MX"/>
              </w:rPr>
            </w:pPr>
            <w:r w:rsidRPr="67AFF644">
              <w:rPr>
                <w:rFonts w:ascii="Times New Roman" w:hAnsi="Times New Roman"/>
                <w:lang w:val="es-MX"/>
              </w:rPr>
              <w:t xml:space="preserve">Se necesitan ciudadanos dispuestos a cambiar el rumbo de sus mismas comunidades, integrándose y trabajando por un mismo fin. A continuación, se explica más a detalle las causas de esto: </w:t>
            </w:r>
          </w:p>
          <w:p w14:paraId="7939F8D8" w14:textId="6FB44E75" w:rsidR="67AFF644" w:rsidRDefault="7C38ED15" w:rsidP="7C38ED15">
            <w:pPr>
              <w:spacing w:line="360" w:lineRule="auto"/>
              <w:rPr>
                <w:lang w:val="es-MX"/>
              </w:rPr>
            </w:pPr>
            <w:r w:rsidRPr="7C38ED15">
              <w:rPr>
                <w:b/>
                <w:bCs/>
                <w:lang w:val="es-MX"/>
              </w:rPr>
              <w:t>Cohesión comunitaria.</w:t>
            </w:r>
          </w:p>
          <w:p w14:paraId="3A14A433" w14:textId="089FE460" w:rsidR="67AFF644" w:rsidRDefault="7C38ED15" w:rsidP="67AFF644">
            <w:pPr>
              <w:pStyle w:val="Prrafodelista"/>
              <w:numPr>
                <w:ilvl w:val="0"/>
                <w:numId w:val="40"/>
              </w:numPr>
              <w:spacing w:line="360" w:lineRule="auto"/>
              <w:rPr>
                <w:sz w:val="22"/>
                <w:szCs w:val="22"/>
                <w:lang w:val="es-MX"/>
              </w:rPr>
            </w:pPr>
            <w:r w:rsidRPr="7C38ED15">
              <w:rPr>
                <w:sz w:val="22"/>
                <w:szCs w:val="22"/>
                <w:lang w:val="es-MX"/>
              </w:rPr>
              <w:t xml:space="preserve">“Deben aprovecharse las oportunidades para hacer de la ciudad un espacio </w:t>
            </w:r>
            <w:r w:rsidRPr="7C38ED15">
              <w:rPr>
                <w:sz w:val="22"/>
                <w:szCs w:val="22"/>
                <w:lang w:val="es-MX"/>
              </w:rPr>
              <w:lastRenderedPageBreak/>
              <w:t>común, donde la participación de todos sea el principal agente de cambio”, Anduze, 2019.</w:t>
            </w:r>
          </w:p>
          <w:p w14:paraId="506977CE" w14:textId="1BE57CE6" w:rsidR="00D43AC4" w:rsidRDefault="67AFF644" w:rsidP="67AFF644">
            <w:pPr>
              <w:pStyle w:val="Prrafodelista"/>
              <w:spacing w:line="360" w:lineRule="auto"/>
              <w:rPr>
                <w:sz w:val="22"/>
                <w:szCs w:val="22"/>
                <w:lang w:val="es-MX"/>
              </w:rPr>
            </w:pPr>
            <w:r w:rsidRPr="67AFF644">
              <w:rPr>
                <w:sz w:val="22"/>
                <w:szCs w:val="22"/>
                <w:lang w:val="es-MX"/>
              </w:rPr>
              <w:t>La integración ciudadana fomenta el estrechamiento de lazos entre las personas que se encuentran en dicho ambiente, creando una red fuerte de usuarios que se preocupan por su comunidad y por tener un ambiente agradable. Se promueven de igual forma valores solidarios y el enfrentamiento de problemáticas en común de forma colaborativa y equitativa.</w:t>
            </w:r>
          </w:p>
          <w:p w14:paraId="4E8E9E03" w14:textId="312E4B1F" w:rsidR="002522DA" w:rsidRPr="000960FF" w:rsidRDefault="7C38ED15" w:rsidP="67AFF644">
            <w:pPr>
              <w:pStyle w:val="Prrafodelista"/>
              <w:spacing w:line="360" w:lineRule="auto"/>
              <w:rPr>
                <w:lang w:val="es-MX"/>
              </w:rPr>
            </w:pPr>
            <w:r w:rsidRPr="7C38ED15">
              <w:rPr>
                <w:sz w:val="22"/>
                <w:szCs w:val="22"/>
                <w:lang w:val="es-MX"/>
              </w:rPr>
              <w:t>La promoción de eventos en comunidades marginadas promueve y hace sentir a la comunidad visibilizada e importante.</w:t>
            </w:r>
          </w:p>
          <w:p w14:paraId="67411A3F" w14:textId="1B312FB0" w:rsidR="7C38ED15" w:rsidRDefault="7C38ED15" w:rsidP="7C38ED15">
            <w:pPr>
              <w:pStyle w:val="Prrafodelista"/>
              <w:spacing w:line="360" w:lineRule="auto"/>
              <w:rPr>
                <w:sz w:val="22"/>
                <w:szCs w:val="22"/>
                <w:lang w:val="es-MX"/>
              </w:rPr>
            </w:pPr>
          </w:p>
          <w:p w14:paraId="425C39E3" w14:textId="0F2F71FE" w:rsidR="00E55AF5" w:rsidRPr="00E55AF5" w:rsidRDefault="7C38ED15" w:rsidP="7C38ED15">
            <w:pPr>
              <w:spacing w:line="360" w:lineRule="auto"/>
              <w:rPr>
                <w:lang w:val="es-MX"/>
              </w:rPr>
            </w:pPr>
            <w:r w:rsidRPr="7C38ED15">
              <w:rPr>
                <w:b/>
                <w:bCs/>
                <w:lang w:val="es-MX"/>
              </w:rPr>
              <w:t>Empoderamiento ciudadano.</w:t>
            </w:r>
          </w:p>
          <w:p w14:paraId="7D47093F" w14:textId="33DFB2D4" w:rsidR="00E55AF5" w:rsidRPr="00E55AF5" w:rsidRDefault="7C38ED15" w:rsidP="67AFF644">
            <w:pPr>
              <w:pStyle w:val="Prrafodelista"/>
              <w:numPr>
                <w:ilvl w:val="0"/>
                <w:numId w:val="40"/>
              </w:numPr>
              <w:spacing w:line="360" w:lineRule="auto"/>
              <w:rPr>
                <w:sz w:val="22"/>
                <w:szCs w:val="22"/>
                <w:lang w:val="es-MX"/>
              </w:rPr>
            </w:pPr>
            <w:r w:rsidRPr="7C38ED15">
              <w:rPr>
                <w:sz w:val="22"/>
                <w:szCs w:val="22"/>
                <w:lang w:val="es-MX"/>
              </w:rPr>
              <w:t>Una comunidad que se siente unida es una comunidad fuerte, una comunidad con herramientas y recursos para poder realizar una toma de decisiones fundamentadas e informadas. Una comunidad que se hace fuerte es una comunidad que influye en las políticas sociales y participa activamente en la mejora de su entorno.</w:t>
            </w:r>
          </w:p>
          <w:p w14:paraId="38F7800B" w14:textId="00537175" w:rsidR="26812F81" w:rsidRDefault="7C38ED15" w:rsidP="67AFF644">
            <w:pPr>
              <w:pStyle w:val="Prrafodelista"/>
              <w:spacing w:line="360" w:lineRule="auto"/>
              <w:rPr>
                <w:sz w:val="22"/>
                <w:szCs w:val="22"/>
                <w:lang w:val="es-MX"/>
              </w:rPr>
            </w:pPr>
            <w:r w:rsidRPr="7C38ED15">
              <w:rPr>
                <w:sz w:val="22"/>
                <w:szCs w:val="22"/>
                <w:lang w:val="es-MX"/>
              </w:rPr>
              <w:t>De acuerdo con Sánchez, K (2021) Los gobiernos locales han descuidado al personal, descuidando así el componente humano fundamental para una gestión efectiva. Es esencial que el personal esté bien capacitado para contribuir al logro de los objetivos establecidos. Por lo tanto, se puede concluir que hay una necesidad importante de empoderamiento de la participación ciudadana para mejorar la gestión municipal.</w:t>
            </w:r>
          </w:p>
          <w:p w14:paraId="28E3E6B1" w14:textId="5857DBFE" w:rsidR="7C38ED15" w:rsidRDefault="7C38ED15" w:rsidP="7C38ED15">
            <w:pPr>
              <w:pStyle w:val="Prrafodelista"/>
              <w:spacing w:line="360" w:lineRule="auto"/>
              <w:rPr>
                <w:sz w:val="22"/>
                <w:szCs w:val="22"/>
                <w:lang w:val="es-MX"/>
              </w:rPr>
            </w:pPr>
          </w:p>
          <w:p w14:paraId="76EBC2D1" w14:textId="7C110960" w:rsidR="00921295" w:rsidRPr="00245FB7" w:rsidRDefault="7C38ED15" w:rsidP="7C38ED15">
            <w:pPr>
              <w:spacing w:line="360" w:lineRule="auto"/>
              <w:rPr>
                <w:b/>
                <w:bCs/>
                <w:lang w:val="es-MX"/>
              </w:rPr>
            </w:pPr>
            <w:r w:rsidRPr="7C38ED15">
              <w:rPr>
                <w:b/>
                <w:bCs/>
                <w:lang w:val="es-MX"/>
              </w:rPr>
              <w:t>Proposiciones de mejora.</w:t>
            </w:r>
          </w:p>
          <w:p w14:paraId="71771DD2" w14:textId="3AB77843" w:rsidR="00921295" w:rsidRPr="00245FB7" w:rsidRDefault="7C38ED15" w:rsidP="67AFF644">
            <w:pPr>
              <w:pStyle w:val="Prrafodelista"/>
              <w:numPr>
                <w:ilvl w:val="0"/>
                <w:numId w:val="40"/>
              </w:numPr>
              <w:spacing w:line="360" w:lineRule="auto"/>
              <w:rPr>
                <w:sz w:val="22"/>
                <w:szCs w:val="22"/>
                <w:lang w:val="es-MX"/>
              </w:rPr>
            </w:pPr>
            <w:r w:rsidRPr="7C38ED15">
              <w:rPr>
                <w:sz w:val="22"/>
                <w:szCs w:val="22"/>
                <w:lang w:val="es-MX"/>
              </w:rPr>
              <w:t xml:space="preserve">Choachí, Gutiérrez, Galvis &amp; Esteban (2020), precisa que los mecanismos de participación ciudadana se clasifican en dos: el primero, los que influyen en el trámite de un plan de desarrollo local, y el segundo, los que aspiran a suplir el trámite por la participación ciudadana directa, pero la ciudadanía no participa para proponer una iniciativa popular normativa. </w:t>
            </w:r>
          </w:p>
          <w:p w14:paraId="3EDA5DC4" w14:textId="563ECBE2" w:rsidR="00921295" w:rsidRPr="00245FB7" w:rsidRDefault="67AFF644" w:rsidP="67AFF644">
            <w:pPr>
              <w:pStyle w:val="Prrafodelista"/>
              <w:spacing w:line="360" w:lineRule="auto"/>
              <w:rPr>
                <w:sz w:val="22"/>
                <w:szCs w:val="22"/>
                <w:lang w:val="es-MX"/>
              </w:rPr>
            </w:pPr>
            <w:r w:rsidRPr="67AFF644">
              <w:rPr>
                <w:sz w:val="22"/>
                <w:szCs w:val="22"/>
                <w:lang w:val="es-MX"/>
              </w:rPr>
              <w:t xml:space="preserve">Una comunidad fuerte y capaz de sobresalir por sus medios, como parte del empoderamiento ciudadano, una comunidad empoderada realiza propuestas </w:t>
            </w:r>
            <w:r w:rsidRPr="67AFF644">
              <w:rPr>
                <w:sz w:val="22"/>
                <w:szCs w:val="22"/>
                <w:lang w:val="es-MX"/>
              </w:rPr>
              <w:lastRenderedPageBreak/>
              <w:t>de mejora activa y con iniciativa en pro de su entorno cotidiano, promoviendo la integración de nuevos miembros de participación ciudadana.</w:t>
            </w:r>
          </w:p>
          <w:p w14:paraId="2082942D" w14:textId="77777777" w:rsidR="00D43AC4" w:rsidRPr="000960FF" w:rsidRDefault="00D43AC4">
            <w:pPr>
              <w:pStyle w:val="Prrafodelista"/>
              <w:spacing w:line="360" w:lineRule="auto"/>
              <w:rPr>
                <w:sz w:val="22"/>
                <w:szCs w:val="22"/>
                <w:lang w:val="es-MX"/>
                <w:rPrChange w:id="30" w:author="RUBEN ENRIQUE ALVARADO INTERIAN" w:date="2024-03-03T13:35:00Z">
                  <w:rPr>
                    <w:rFonts w:asciiTheme="minorHAnsi" w:hAnsiTheme="minorHAnsi" w:cstheme="minorBidi"/>
                    <w:lang w:val="es-MX"/>
                  </w:rPr>
                </w:rPrChange>
              </w:rPr>
              <w:pPrChange w:id="31" w:author="RUBEN ENRIQUE ALVARADO INTERIAN" w:date="2024-03-03T13:58:00Z">
                <w:pPr>
                  <w:pStyle w:val="Prrafodelista"/>
                </w:pPr>
              </w:pPrChange>
            </w:pPr>
          </w:p>
        </w:tc>
      </w:tr>
      <w:tr w:rsidR="00134417" w:rsidRPr="00672453" w14:paraId="6A9C9675" w14:textId="77777777" w:rsidTr="05620770">
        <w:trPr>
          <w:trHeight w:val="839"/>
        </w:trPr>
        <w:tc>
          <w:tcPr>
            <w:tcW w:w="1890" w:type="dxa"/>
          </w:tcPr>
          <w:p w14:paraId="2EE94486" w14:textId="77777777" w:rsidR="00381DD1" w:rsidRPr="005872EC" w:rsidRDefault="00381DD1" w:rsidP="002074B8">
            <w:pPr>
              <w:pStyle w:val="tableleft"/>
              <w:rPr>
                <w:rFonts w:asciiTheme="minorHAnsi" w:hAnsiTheme="minorHAnsi" w:cstheme="minorHAnsi"/>
                <w:lang w:val="es-MX"/>
              </w:rPr>
            </w:pPr>
          </w:p>
          <w:p w14:paraId="45F689B8" w14:textId="77777777" w:rsidR="00134417" w:rsidRPr="005872EC" w:rsidRDefault="009D482F" w:rsidP="002074B8">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86" w:type="dxa"/>
            <w:tcBorders>
              <w:top w:val="single" w:sz="8" w:space="0" w:color="auto"/>
              <w:bottom w:val="single" w:sz="8" w:space="0" w:color="auto"/>
            </w:tcBorders>
          </w:tcPr>
          <w:p w14:paraId="1E0E24CC" w14:textId="77777777" w:rsidR="00134417" w:rsidRPr="005872EC" w:rsidRDefault="00134417" w:rsidP="67AFF644">
            <w:pPr>
              <w:jc w:val="both"/>
              <w:rPr>
                <w:rFonts w:asciiTheme="minorHAnsi" w:hAnsiTheme="minorHAnsi" w:cstheme="minorBidi"/>
                <w:lang w:val="es-MX"/>
              </w:rPr>
            </w:pPr>
          </w:p>
          <w:p w14:paraId="733C0924" w14:textId="2BFC8941" w:rsidR="00D43AC4" w:rsidRPr="00E605C9" w:rsidRDefault="7C38ED15">
            <w:pPr>
              <w:pStyle w:val="Prrafodelista"/>
              <w:numPr>
                <w:ilvl w:val="0"/>
                <w:numId w:val="40"/>
              </w:numPr>
              <w:spacing w:line="360" w:lineRule="auto"/>
              <w:rPr>
                <w:sz w:val="22"/>
                <w:szCs w:val="22"/>
                <w:lang w:val="es-MX"/>
              </w:rPr>
              <w:pPrChange w:id="32" w:author="RUBEN ENRIQUE ALVARADO INTERIAN" w:date="2024-03-03T13:58:00Z">
                <w:pPr>
                  <w:pStyle w:val="Prrafodelista"/>
                  <w:numPr>
                    <w:numId w:val="40"/>
                  </w:numPr>
                  <w:ind w:hanging="360"/>
                </w:pPr>
              </w:pPrChange>
            </w:pPr>
            <w:r w:rsidRPr="7C38ED15">
              <w:rPr>
                <w:sz w:val="22"/>
                <w:szCs w:val="22"/>
                <w:lang w:val="es-MX"/>
              </w:rPr>
              <w:t>La aplicación ofrece un canal accesible y fácil de usar para que los ciudadanos expresen sus preocupaciones, ideas y propuestas de cambio, lo que fomenta una mayor participación por parte de los ciudadanos en el proceso de cambio.</w:t>
            </w:r>
          </w:p>
          <w:p w14:paraId="6137941A" w14:textId="29497692" w:rsidR="00D43AC4" w:rsidRPr="00E605C9" w:rsidRDefault="7C38ED15">
            <w:pPr>
              <w:pStyle w:val="Prrafodelista"/>
              <w:numPr>
                <w:ilvl w:val="0"/>
                <w:numId w:val="40"/>
              </w:numPr>
              <w:spacing w:line="360" w:lineRule="auto"/>
              <w:rPr>
                <w:sz w:val="22"/>
                <w:szCs w:val="22"/>
                <w:lang w:val="es-MX"/>
              </w:rPr>
              <w:pPrChange w:id="33" w:author="RUBEN ENRIQUE ALVARADO INTERIAN" w:date="2024-03-03T13:58:00Z">
                <w:pPr>
                  <w:pStyle w:val="Prrafodelista"/>
                  <w:numPr>
                    <w:numId w:val="40"/>
                  </w:numPr>
                  <w:ind w:hanging="360"/>
                </w:pPr>
              </w:pPrChange>
            </w:pPr>
            <w:r w:rsidRPr="7C38ED15">
              <w:rPr>
                <w:sz w:val="22"/>
                <w:szCs w:val="22"/>
                <w:lang w:val="es-MX"/>
              </w:rPr>
              <w:t>Facilita la colaboración y coordinación entre los ciudadanos interesados en promover el cambio, lo que permite que los esfuerzos colectivos sean más efectivos y se logren más resultados y estos sean significativos.</w:t>
            </w:r>
          </w:p>
          <w:p w14:paraId="2C39842F" w14:textId="17F4E5BB" w:rsidR="00D43AC4" w:rsidRPr="00E605C9" w:rsidRDefault="7C38ED15" w:rsidP="67AFF644">
            <w:pPr>
              <w:pStyle w:val="Prrafodelista"/>
              <w:numPr>
                <w:ilvl w:val="0"/>
                <w:numId w:val="40"/>
              </w:numPr>
              <w:spacing w:line="360" w:lineRule="auto"/>
              <w:rPr>
                <w:sz w:val="22"/>
                <w:szCs w:val="22"/>
                <w:lang w:val="es-MX"/>
              </w:rPr>
            </w:pPr>
            <w:r w:rsidRPr="7C38ED15">
              <w:rPr>
                <w:sz w:val="22"/>
                <w:szCs w:val="22"/>
                <w:lang w:val="es-MX"/>
              </w:rPr>
              <w:t>Permite identificar de manera más rápida y eficiente problemáticas de la comunidad, así como llegar a soluciones innovadores y orientadas a la acción.</w:t>
            </w:r>
          </w:p>
          <w:p w14:paraId="3590D7A4" w14:textId="3AB795F0" w:rsidR="00D43AC4" w:rsidRPr="00E605C9" w:rsidRDefault="7C38ED15" w:rsidP="67AFF644">
            <w:pPr>
              <w:pStyle w:val="Prrafodelista"/>
              <w:numPr>
                <w:ilvl w:val="0"/>
                <w:numId w:val="40"/>
              </w:numPr>
              <w:spacing w:line="360" w:lineRule="auto"/>
              <w:rPr>
                <w:rFonts w:asciiTheme="minorHAnsi" w:hAnsiTheme="minorHAnsi" w:cstheme="minorBidi"/>
                <w:sz w:val="22"/>
                <w:szCs w:val="22"/>
                <w:lang w:val="es-MX"/>
              </w:rPr>
            </w:pPr>
            <w:r w:rsidRPr="7C38ED15">
              <w:rPr>
                <w:sz w:val="22"/>
                <w:szCs w:val="22"/>
                <w:lang w:val="es-MX"/>
              </w:rPr>
              <w:t xml:space="preserve">Construcción de comunidades más fuertes, con un sentido de identidad </w:t>
            </w:r>
            <w:r w:rsidRPr="7C38ED15">
              <w:rPr>
                <w:sz w:val="22"/>
                <w:szCs w:val="22"/>
                <w:lang w:val="es-MX"/>
                <w:rPrChange w:id="34" w:author="RUBEN ENRIQUE ALVARADO INTERIAN" w:date="2024-03-03T13:58:00Z">
                  <w:rPr>
                    <w:rFonts w:asciiTheme="minorHAnsi" w:hAnsiTheme="minorHAnsi" w:cstheme="minorBidi"/>
                    <w:color w:val="8064A2" w:themeColor="accent4"/>
                    <w:lang w:val="es-MX"/>
                  </w:rPr>
                </w:rPrChange>
              </w:rPr>
              <w:t>y</w:t>
            </w:r>
            <w:r w:rsidRPr="7C38ED15">
              <w:rPr>
                <w:sz w:val="22"/>
                <w:szCs w:val="22"/>
                <w:lang w:val="es-MX"/>
              </w:rPr>
              <w:t xml:space="preserve"> pertenencia al fomentar la colaboración y trabajo en equipo hacia objetivos en común.</w:t>
            </w:r>
          </w:p>
          <w:p w14:paraId="10AD7CE2" w14:textId="77777777" w:rsidR="00A06A27" w:rsidRPr="005872EC" w:rsidRDefault="00A06A27" w:rsidP="67AFF644">
            <w:pPr>
              <w:rPr>
                <w:rFonts w:asciiTheme="minorHAnsi" w:hAnsiTheme="minorHAnsi" w:cstheme="minorBidi"/>
                <w:lang w:val="es-MX"/>
              </w:rPr>
            </w:pPr>
          </w:p>
        </w:tc>
      </w:tr>
      <w:tr w:rsidR="00134417" w:rsidRPr="00672453" w14:paraId="766EB594" w14:textId="77777777" w:rsidTr="05620770">
        <w:trPr>
          <w:trHeight w:val="828"/>
        </w:trPr>
        <w:tc>
          <w:tcPr>
            <w:tcW w:w="1890" w:type="dxa"/>
          </w:tcPr>
          <w:p w14:paraId="1444F4BA" w14:textId="77777777" w:rsidR="00134417" w:rsidRPr="005872EC" w:rsidRDefault="00134417" w:rsidP="002074B8">
            <w:pPr>
              <w:pStyle w:val="tableleft"/>
              <w:rPr>
                <w:rFonts w:asciiTheme="minorHAnsi" w:hAnsiTheme="minorHAnsi" w:cstheme="minorHAnsi"/>
                <w:lang w:val="es-MX"/>
              </w:rPr>
            </w:pPr>
          </w:p>
          <w:p w14:paraId="346D3E77" w14:textId="77777777" w:rsidR="00134417" w:rsidRPr="005872EC" w:rsidRDefault="00134417" w:rsidP="002074B8">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86" w:type="dxa"/>
            <w:tcBorders>
              <w:top w:val="single" w:sz="8" w:space="0" w:color="auto"/>
            </w:tcBorders>
          </w:tcPr>
          <w:p w14:paraId="5E022C3A" w14:textId="77777777" w:rsidR="00134417" w:rsidRPr="005872EC" w:rsidRDefault="00134417" w:rsidP="009F0317">
            <w:pPr>
              <w:spacing w:line="360" w:lineRule="auto"/>
              <w:jc w:val="both"/>
              <w:rPr>
                <w:rFonts w:asciiTheme="minorHAnsi" w:hAnsiTheme="minorHAnsi" w:cstheme="minorHAnsi"/>
                <w:lang w:val="es-MX"/>
              </w:rPr>
            </w:pPr>
          </w:p>
          <w:p w14:paraId="39ABC743" w14:textId="386BB015" w:rsidR="00134417" w:rsidRPr="005872EC" w:rsidRDefault="02D8D96C" w:rsidP="009F0317">
            <w:pPr>
              <w:spacing w:line="360" w:lineRule="auto"/>
              <w:jc w:val="both"/>
              <w:rPr>
                <w:rFonts w:ascii="Times New Roman" w:hAnsi="Times New Roman"/>
                <w:b/>
                <w:bCs/>
                <w:lang w:val="es-MX"/>
              </w:rPr>
            </w:pPr>
            <w:r w:rsidRPr="02D8D96C">
              <w:rPr>
                <w:rFonts w:ascii="Times New Roman" w:hAnsi="Times New Roman"/>
                <w:b/>
                <w:bCs/>
                <w:lang w:val="es-MX"/>
              </w:rPr>
              <w:t>Gestión de Usuarios</w:t>
            </w:r>
          </w:p>
          <w:p w14:paraId="3952B204" w14:textId="7B3E3A2F" w:rsidR="00134417" w:rsidRPr="00FC4B46" w:rsidRDefault="02D8D96C" w:rsidP="009F0317">
            <w:pPr>
              <w:spacing w:line="360" w:lineRule="auto"/>
              <w:jc w:val="both"/>
              <w:rPr>
                <w:lang w:val="es-ES"/>
              </w:rPr>
            </w:pPr>
            <w:r w:rsidRPr="02D8D96C">
              <w:rPr>
                <w:rFonts w:ascii="Times New Roman" w:hAnsi="Times New Roman"/>
                <w:lang w:val="es-MX"/>
              </w:rPr>
              <w:t xml:space="preserve">1. </w:t>
            </w:r>
            <w:r w:rsidRPr="02D8D96C">
              <w:rPr>
                <w:rFonts w:ascii="Times New Roman" w:hAnsi="Times New Roman"/>
                <w:i/>
                <w:iCs/>
                <w:lang w:val="es-MX"/>
              </w:rPr>
              <w:t xml:space="preserve">Registro de usuarios: </w:t>
            </w:r>
            <w:r w:rsidRPr="02D8D96C">
              <w:rPr>
                <w:rFonts w:ascii="Times New Roman" w:hAnsi="Times New Roman"/>
                <w:lang w:val="es-MX"/>
              </w:rPr>
              <w:t>Permite a nuevos usuarios crear una cuenta en la aplicación proporcionando información personal básica.</w:t>
            </w:r>
          </w:p>
          <w:p w14:paraId="3C980A5E" w14:textId="5316B32A" w:rsidR="00134417" w:rsidRPr="00FC4B46" w:rsidRDefault="02D8D96C" w:rsidP="009F0317">
            <w:pPr>
              <w:spacing w:line="360" w:lineRule="auto"/>
              <w:jc w:val="both"/>
              <w:rPr>
                <w:lang w:val="es-ES"/>
              </w:rPr>
            </w:pPr>
            <w:r w:rsidRPr="02D8D96C">
              <w:rPr>
                <w:rFonts w:ascii="Times New Roman" w:hAnsi="Times New Roman"/>
                <w:lang w:val="es-MX"/>
              </w:rPr>
              <w:t xml:space="preserve">2. </w:t>
            </w:r>
            <w:r w:rsidRPr="02D8D96C">
              <w:rPr>
                <w:rFonts w:ascii="Times New Roman" w:hAnsi="Times New Roman"/>
                <w:i/>
                <w:iCs/>
                <w:lang w:val="es-MX"/>
              </w:rPr>
              <w:t xml:space="preserve">Inicio de sesión: </w:t>
            </w:r>
            <w:r w:rsidRPr="02D8D96C">
              <w:rPr>
                <w:rFonts w:ascii="Times New Roman" w:hAnsi="Times New Roman"/>
                <w:lang w:val="es-MX"/>
              </w:rPr>
              <w:t>Permite a los usuarios iniciar sesión en sus cuentas existentes.</w:t>
            </w:r>
          </w:p>
          <w:p w14:paraId="254BCD9B" w14:textId="56A44083" w:rsidR="00134417" w:rsidRPr="00FC4B46" w:rsidRDefault="02D8D96C" w:rsidP="009F0317">
            <w:pPr>
              <w:spacing w:line="360" w:lineRule="auto"/>
              <w:jc w:val="both"/>
              <w:rPr>
                <w:lang w:val="es-ES"/>
              </w:rPr>
            </w:pPr>
            <w:r w:rsidRPr="02D8D96C">
              <w:rPr>
                <w:rFonts w:ascii="Times New Roman" w:hAnsi="Times New Roman"/>
                <w:lang w:val="es-MX"/>
              </w:rPr>
              <w:t xml:space="preserve">3. </w:t>
            </w:r>
            <w:r w:rsidRPr="02D8D96C">
              <w:rPr>
                <w:rFonts w:ascii="Times New Roman" w:hAnsi="Times New Roman"/>
                <w:i/>
                <w:iCs/>
                <w:lang w:val="es-MX"/>
              </w:rPr>
              <w:t xml:space="preserve">Perfil de usuario: </w:t>
            </w:r>
            <w:r w:rsidRPr="02D8D96C">
              <w:rPr>
                <w:rFonts w:ascii="Times New Roman" w:hAnsi="Times New Roman"/>
                <w:lang w:val="es-MX"/>
              </w:rPr>
              <w:t>Permite a los usuarios gestionar y actualizar su información de perfil, incluyendo foto, nombre, ubicación, etc.</w:t>
            </w:r>
          </w:p>
          <w:p w14:paraId="573B5F56" w14:textId="367FA123" w:rsidR="00134417" w:rsidRPr="00FC4B46" w:rsidRDefault="02D8D96C" w:rsidP="009F0317">
            <w:pPr>
              <w:spacing w:line="360" w:lineRule="auto"/>
              <w:jc w:val="both"/>
              <w:rPr>
                <w:lang w:val="es-ES"/>
              </w:rPr>
            </w:pPr>
            <w:r w:rsidRPr="02D8D96C">
              <w:rPr>
                <w:rFonts w:ascii="Times New Roman" w:hAnsi="Times New Roman"/>
                <w:lang w:val="es-MX"/>
              </w:rPr>
              <w:t xml:space="preserve">4. </w:t>
            </w:r>
            <w:r w:rsidRPr="02D8D96C">
              <w:rPr>
                <w:rFonts w:ascii="Times New Roman" w:hAnsi="Times New Roman"/>
                <w:i/>
                <w:iCs/>
                <w:lang w:val="es-MX"/>
              </w:rPr>
              <w:t>Privacidad y seguridad:</w:t>
            </w:r>
            <w:r w:rsidRPr="02D8D96C">
              <w:rPr>
                <w:rFonts w:ascii="Times New Roman" w:hAnsi="Times New Roman"/>
                <w:lang w:val="es-MX"/>
              </w:rPr>
              <w:t xml:space="preserve"> Funcionalidades para gestionar la privacidad y la seguridad de la información de los usuarios, como configuraciones de privacidad y opciones de verificación de cuenta.</w:t>
            </w:r>
          </w:p>
          <w:p w14:paraId="081F73B6" w14:textId="3D8BADA0" w:rsidR="00134417" w:rsidRPr="00FC4B46" w:rsidRDefault="02D8D96C" w:rsidP="009F0317">
            <w:pPr>
              <w:spacing w:line="360" w:lineRule="auto"/>
              <w:jc w:val="both"/>
              <w:rPr>
                <w:lang w:val="es-ES"/>
              </w:rPr>
            </w:pPr>
            <w:r w:rsidRPr="02D8D96C">
              <w:rPr>
                <w:rFonts w:ascii="Times New Roman" w:hAnsi="Times New Roman"/>
                <w:lang w:val="es-MX"/>
              </w:rPr>
              <w:t xml:space="preserve">5. </w:t>
            </w:r>
            <w:r w:rsidRPr="02D8D96C">
              <w:rPr>
                <w:rFonts w:ascii="Times New Roman" w:hAnsi="Times New Roman"/>
                <w:i/>
                <w:iCs/>
                <w:lang w:val="es-MX"/>
              </w:rPr>
              <w:t>Cierre de sesión:</w:t>
            </w:r>
            <w:r w:rsidRPr="02D8D96C">
              <w:rPr>
                <w:rFonts w:ascii="Times New Roman" w:hAnsi="Times New Roman"/>
                <w:lang w:val="es-MX"/>
              </w:rPr>
              <w:t xml:space="preserve"> Permite a los usuarios cerrar sesión de sus cuentas.</w:t>
            </w:r>
          </w:p>
          <w:p w14:paraId="22E4982C" w14:textId="19462553" w:rsidR="00134417" w:rsidRPr="00FC4B46" w:rsidRDefault="1CD94C09" w:rsidP="009F0317">
            <w:pPr>
              <w:spacing w:line="360" w:lineRule="auto"/>
              <w:jc w:val="both"/>
              <w:rPr>
                <w:lang w:val="es-ES"/>
              </w:rPr>
            </w:pPr>
            <w:r w:rsidRPr="1CD94C09">
              <w:rPr>
                <w:rFonts w:ascii="Times New Roman" w:hAnsi="Times New Roman"/>
                <w:lang w:val="es-MX"/>
              </w:rPr>
              <w:t xml:space="preserve"> </w:t>
            </w:r>
          </w:p>
          <w:p w14:paraId="5B2F9501" w14:textId="351A8832" w:rsidR="00134417" w:rsidRPr="005872EC" w:rsidRDefault="02D8D96C" w:rsidP="009F0317">
            <w:pPr>
              <w:spacing w:line="360" w:lineRule="auto"/>
              <w:jc w:val="both"/>
              <w:rPr>
                <w:rFonts w:ascii="Times New Roman" w:hAnsi="Times New Roman"/>
                <w:b/>
                <w:bCs/>
                <w:lang w:val="es-MX"/>
              </w:rPr>
            </w:pPr>
            <w:r w:rsidRPr="02D8D96C">
              <w:rPr>
                <w:rFonts w:ascii="Times New Roman" w:hAnsi="Times New Roman"/>
                <w:b/>
                <w:bCs/>
                <w:lang w:val="es-MX"/>
              </w:rPr>
              <w:t>Conexión y Comunicación</w:t>
            </w:r>
          </w:p>
          <w:p w14:paraId="029BC319" w14:textId="5245F6F8" w:rsidR="00134417" w:rsidRPr="00FC4B46" w:rsidRDefault="02D8D96C" w:rsidP="009F0317">
            <w:pPr>
              <w:spacing w:line="360" w:lineRule="auto"/>
              <w:jc w:val="both"/>
              <w:rPr>
                <w:lang w:val="es-ES"/>
              </w:rPr>
            </w:pPr>
            <w:r w:rsidRPr="02D8D96C">
              <w:rPr>
                <w:rFonts w:ascii="Times New Roman" w:hAnsi="Times New Roman"/>
                <w:lang w:val="es-MX"/>
              </w:rPr>
              <w:t xml:space="preserve">6. </w:t>
            </w:r>
            <w:r w:rsidRPr="02D8D96C">
              <w:rPr>
                <w:rFonts w:ascii="Times New Roman" w:hAnsi="Times New Roman"/>
                <w:i/>
                <w:iCs/>
                <w:lang w:val="es-MX"/>
              </w:rPr>
              <w:t xml:space="preserve">Búsqueda y descubrimiento de grupos: </w:t>
            </w:r>
            <w:r w:rsidRPr="02D8D96C">
              <w:rPr>
                <w:rFonts w:ascii="Times New Roman" w:hAnsi="Times New Roman"/>
                <w:lang w:val="es-MX"/>
              </w:rPr>
              <w:t xml:space="preserve">Permite a los usuarios buscar y descubrir </w:t>
            </w:r>
            <w:r w:rsidRPr="02D8D96C">
              <w:rPr>
                <w:rFonts w:ascii="Times New Roman" w:hAnsi="Times New Roman"/>
                <w:lang w:val="es-MX"/>
              </w:rPr>
              <w:lastRenderedPageBreak/>
              <w:t>grupos comunitarios basados en su ubicación.</w:t>
            </w:r>
          </w:p>
          <w:p w14:paraId="582971FE" w14:textId="1FF95FD0" w:rsidR="00134417" w:rsidRPr="00FC4B46" w:rsidRDefault="02D8D96C" w:rsidP="009F0317">
            <w:pPr>
              <w:spacing w:line="360" w:lineRule="auto"/>
              <w:jc w:val="both"/>
              <w:rPr>
                <w:lang w:val="es-ES"/>
              </w:rPr>
            </w:pPr>
            <w:r w:rsidRPr="02D8D96C">
              <w:rPr>
                <w:rFonts w:ascii="Times New Roman" w:hAnsi="Times New Roman"/>
                <w:lang w:val="es-MX"/>
              </w:rPr>
              <w:t xml:space="preserve">7. </w:t>
            </w:r>
            <w:r w:rsidRPr="02D8D96C">
              <w:rPr>
                <w:rFonts w:ascii="Times New Roman" w:hAnsi="Times New Roman"/>
                <w:i/>
                <w:iCs/>
                <w:lang w:val="es-MX"/>
              </w:rPr>
              <w:t>Creación de grupos:</w:t>
            </w:r>
            <w:r w:rsidRPr="02D8D96C">
              <w:rPr>
                <w:rFonts w:ascii="Times New Roman" w:hAnsi="Times New Roman"/>
                <w:lang w:val="es-MX"/>
              </w:rPr>
              <w:t xml:space="preserve"> Permite a los usuarios crear nuevos grupos comunitarios y definir sus objetivos, reglas y características.</w:t>
            </w:r>
          </w:p>
          <w:p w14:paraId="47B9FC5A" w14:textId="66322E1F" w:rsidR="00134417" w:rsidRPr="00FC4B46" w:rsidRDefault="02D8D96C" w:rsidP="009F0317">
            <w:pPr>
              <w:spacing w:line="360" w:lineRule="auto"/>
              <w:jc w:val="both"/>
              <w:rPr>
                <w:lang w:val="es-ES"/>
              </w:rPr>
            </w:pPr>
            <w:r w:rsidRPr="02D8D96C">
              <w:rPr>
                <w:rFonts w:ascii="Times New Roman" w:hAnsi="Times New Roman"/>
                <w:lang w:val="es-MX"/>
              </w:rPr>
              <w:t xml:space="preserve">8. </w:t>
            </w:r>
            <w:r w:rsidRPr="02D8D96C">
              <w:rPr>
                <w:rFonts w:ascii="Times New Roman" w:hAnsi="Times New Roman"/>
                <w:i/>
                <w:iCs/>
                <w:lang w:val="es-MX"/>
              </w:rPr>
              <w:t>Unirse a grupos:</w:t>
            </w:r>
            <w:r w:rsidRPr="02D8D96C">
              <w:rPr>
                <w:rFonts w:ascii="Times New Roman" w:hAnsi="Times New Roman"/>
                <w:lang w:val="es-MX"/>
              </w:rPr>
              <w:t xml:space="preserve"> Permite a los usuarios unirse a grupos existentes que les interesen.</w:t>
            </w:r>
          </w:p>
          <w:p w14:paraId="6E2F4E48" w14:textId="0675258C" w:rsidR="00134417" w:rsidRPr="00FC4B46" w:rsidRDefault="02D8D96C" w:rsidP="009F0317">
            <w:pPr>
              <w:spacing w:line="360" w:lineRule="auto"/>
              <w:jc w:val="both"/>
              <w:rPr>
                <w:lang w:val="es-ES"/>
              </w:rPr>
            </w:pPr>
            <w:r w:rsidRPr="02D8D96C">
              <w:rPr>
                <w:rFonts w:ascii="Times New Roman" w:hAnsi="Times New Roman"/>
                <w:lang w:val="es-MX"/>
              </w:rPr>
              <w:t xml:space="preserve">9. </w:t>
            </w:r>
            <w:r w:rsidRPr="02D8D96C">
              <w:rPr>
                <w:rFonts w:ascii="Times New Roman" w:hAnsi="Times New Roman"/>
                <w:i/>
                <w:iCs/>
                <w:lang w:val="es-MX"/>
              </w:rPr>
              <w:t>Publicaciones y actividades del grupo:</w:t>
            </w:r>
            <w:r w:rsidRPr="02D8D96C">
              <w:rPr>
                <w:rFonts w:ascii="Times New Roman" w:hAnsi="Times New Roman"/>
                <w:lang w:val="es-MX"/>
              </w:rPr>
              <w:t xml:space="preserve"> Permite a los usuarios ver y realizar publicaciones, compartir eventos y colaborar en proyectos dentro de los grupos.</w:t>
            </w:r>
          </w:p>
          <w:p w14:paraId="66A23420" w14:textId="5D51FF66" w:rsidR="00134417" w:rsidRPr="00FC4B46" w:rsidRDefault="02D8D96C" w:rsidP="009F0317">
            <w:pPr>
              <w:spacing w:line="360" w:lineRule="auto"/>
              <w:jc w:val="both"/>
              <w:rPr>
                <w:lang w:val="es-ES"/>
              </w:rPr>
            </w:pPr>
            <w:r w:rsidRPr="02D8D96C">
              <w:rPr>
                <w:rFonts w:ascii="Times New Roman" w:hAnsi="Times New Roman"/>
                <w:lang w:val="es-MX"/>
              </w:rPr>
              <w:t xml:space="preserve">10. </w:t>
            </w:r>
            <w:r w:rsidRPr="02D8D96C">
              <w:rPr>
                <w:rFonts w:ascii="Times New Roman" w:hAnsi="Times New Roman"/>
                <w:i/>
                <w:iCs/>
                <w:lang w:val="es-MX"/>
              </w:rPr>
              <w:t xml:space="preserve">Mensajería y chat grupal: </w:t>
            </w:r>
            <w:r w:rsidRPr="02D8D96C">
              <w:rPr>
                <w:rFonts w:ascii="Times New Roman" w:hAnsi="Times New Roman"/>
                <w:lang w:val="es-MX"/>
              </w:rPr>
              <w:t>Facilita la comunicación directa entre miembros del grupo a través de mensajes y chats grupales.</w:t>
            </w:r>
          </w:p>
          <w:p w14:paraId="4C1F0BF8" w14:textId="31F608D9" w:rsidR="00134417" w:rsidRPr="00FC4B46" w:rsidRDefault="1CD94C09" w:rsidP="009F0317">
            <w:pPr>
              <w:spacing w:line="360" w:lineRule="auto"/>
              <w:jc w:val="both"/>
              <w:rPr>
                <w:lang w:val="es-ES"/>
              </w:rPr>
            </w:pPr>
            <w:r w:rsidRPr="1CD94C09">
              <w:rPr>
                <w:rFonts w:ascii="Times New Roman" w:hAnsi="Times New Roman"/>
                <w:lang w:val="es-MX"/>
              </w:rPr>
              <w:t xml:space="preserve"> </w:t>
            </w:r>
          </w:p>
          <w:p w14:paraId="0DADEBE3" w14:textId="3ACF2460" w:rsidR="00134417" w:rsidRPr="005872EC" w:rsidRDefault="02D8D96C" w:rsidP="009F0317">
            <w:pPr>
              <w:spacing w:line="360" w:lineRule="auto"/>
              <w:jc w:val="both"/>
              <w:rPr>
                <w:rFonts w:ascii="Times New Roman" w:hAnsi="Times New Roman"/>
                <w:b/>
                <w:bCs/>
                <w:lang w:val="es-MX"/>
              </w:rPr>
            </w:pPr>
            <w:r w:rsidRPr="02D8D96C">
              <w:rPr>
                <w:rFonts w:ascii="Times New Roman" w:hAnsi="Times New Roman"/>
                <w:b/>
                <w:bCs/>
                <w:lang w:val="es-MX"/>
              </w:rPr>
              <w:t>Gestión de Recursos</w:t>
            </w:r>
          </w:p>
          <w:p w14:paraId="4F1C166C" w14:textId="6D15977B" w:rsidR="00134417" w:rsidRPr="00FC4B46" w:rsidRDefault="02D8D96C" w:rsidP="009F0317">
            <w:pPr>
              <w:spacing w:line="360" w:lineRule="auto"/>
              <w:jc w:val="both"/>
              <w:rPr>
                <w:lang w:val="es-ES"/>
              </w:rPr>
            </w:pPr>
            <w:r w:rsidRPr="02D8D96C">
              <w:rPr>
                <w:rFonts w:ascii="Times New Roman" w:hAnsi="Times New Roman"/>
                <w:lang w:val="es-MX"/>
              </w:rPr>
              <w:t xml:space="preserve">11. </w:t>
            </w:r>
            <w:r w:rsidRPr="02D8D96C">
              <w:rPr>
                <w:rFonts w:ascii="Times New Roman" w:hAnsi="Times New Roman"/>
                <w:i/>
                <w:iCs/>
                <w:lang w:val="es-MX"/>
              </w:rPr>
              <w:t xml:space="preserve">Anuncios y recursos compartidos: </w:t>
            </w:r>
            <w:r w:rsidRPr="02D8D96C">
              <w:rPr>
                <w:rFonts w:ascii="Times New Roman" w:hAnsi="Times New Roman"/>
                <w:lang w:val="es-MX"/>
              </w:rPr>
              <w:t>Permite a los usuarios publicar y compartir recursos útiles para la comunidad, como noticias, servicios locales, ofertas de trabajo voluntario, etc.</w:t>
            </w:r>
          </w:p>
          <w:p w14:paraId="472AC62B" w14:textId="7A077AC4" w:rsidR="00134417" w:rsidRPr="00FC4B46" w:rsidRDefault="02D8D96C" w:rsidP="009F0317">
            <w:pPr>
              <w:spacing w:line="360" w:lineRule="auto"/>
              <w:jc w:val="both"/>
              <w:rPr>
                <w:lang w:val="es-ES"/>
              </w:rPr>
            </w:pPr>
            <w:r w:rsidRPr="02D8D96C">
              <w:rPr>
                <w:rFonts w:ascii="Times New Roman" w:hAnsi="Times New Roman"/>
                <w:lang w:val="es-MX"/>
              </w:rPr>
              <w:t xml:space="preserve">12. </w:t>
            </w:r>
            <w:r w:rsidRPr="02D8D96C">
              <w:rPr>
                <w:rFonts w:ascii="Times New Roman" w:hAnsi="Times New Roman"/>
                <w:i/>
                <w:iCs/>
                <w:lang w:val="es-MX"/>
              </w:rPr>
              <w:t xml:space="preserve">Calendario de eventos: </w:t>
            </w:r>
            <w:r w:rsidRPr="02D8D96C">
              <w:rPr>
                <w:rFonts w:ascii="Times New Roman" w:hAnsi="Times New Roman"/>
                <w:lang w:val="es-MX"/>
              </w:rPr>
              <w:t>Proporciona un calendario integrado para programar y promocionar eventos comunitarios.</w:t>
            </w:r>
          </w:p>
          <w:p w14:paraId="42754ACD" w14:textId="3154EC35" w:rsidR="00134417" w:rsidRPr="00FC4B46" w:rsidRDefault="02D8D96C" w:rsidP="009F0317">
            <w:pPr>
              <w:spacing w:line="360" w:lineRule="auto"/>
              <w:jc w:val="both"/>
              <w:rPr>
                <w:lang w:val="es-ES"/>
              </w:rPr>
            </w:pPr>
            <w:r w:rsidRPr="02D8D96C">
              <w:rPr>
                <w:rFonts w:ascii="Times New Roman" w:hAnsi="Times New Roman"/>
                <w:lang w:val="es-MX"/>
              </w:rPr>
              <w:t xml:space="preserve">13. </w:t>
            </w:r>
            <w:r w:rsidRPr="02D8D96C">
              <w:rPr>
                <w:rFonts w:ascii="Times New Roman" w:hAnsi="Times New Roman"/>
                <w:i/>
                <w:iCs/>
                <w:lang w:val="es-MX"/>
              </w:rPr>
              <w:t xml:space="preserve">Gestión de donaciones: </w:t>
            </w:r>
            <w:r w:rsidRPr="02D8D96C">
              <w:rPr>
                <w:rFonts w:ascii="Times New Roman" w:hAnsi="Times New Roman"/>
                <w:lang w:val="es-MX"/>
              </w:rPr>
              <w:t>Facilita la recaudación de fondos y la gestión de donaciones para proyectos comunitarios.</w:t>
            </w:r>
          </w:p>
          <w:p w14:paraId="6E5382A6" w14:textId="5FB12605" w:rsidR="00134417" w:rsidRPr="00FC4B46" w:rsidRDefault="1CD94C09" w:rsidP="009F0317">
            <w:pPr>
              <w:spacing w:line="360" w:lineRule="auto"/>
              <w:jc w:val="both"/>
              <w:rPr>
                <w:lang w:val="es-ES"/>
              </w:rPr>
            </w:pPr>
            <w:r w:rsidRPr="1CD94C09">
              <w:rPr>
                <w:rFonts w:ascii="Times New Roman" w:hAnsi="Times New Roman"/>
                <w:lang w:val="es-MX"/>
              </w:rPr>
              <w:t xml:space="preserve"> </w:t>
            </w:r>
          </w:p>
          <w:p w14:paraId="54957055" w14:textId="102E1780" w:rsidR="00134417" w:rsidRPr="005872EC" w:rsidRDefault="02D8D96C" w:rsidP="009F0317">
            <w:pPr>
              <w:spacing w:line="360" w:lineRule="auto"/>
              <w:jc w:val="both"/>
              <w:rPr>
                <w:rFonts w:ascii="Times New Roman" w:hAnsi="Times New Roman"/>
                <w:b/>
                <w:bCs/>
                <w:lang w:val="es-MX"/>
              </w:rPr>
            </w:pPr>
            <w:r w:rsidRPr="02D8D96C">
              <w:rPr>
                <w:rFonts w:ascii="Times New Roman" w:hAnsi="Times New Roman"/>
                <w:b/>
                <w:bCs/>
                <w:lang w:val="es-MX"/>
              </w:rPr>
              <w:t>Colaboración y Participación</w:t>
            </w:r>
          </w:p>
          <w:p w14:paraId="0373E913" w14:textId="7F06C357" w:rsidR="00134417" w:rsidRPr="00FC4B46" w:rsidRDefault="02D8D96C" w:rsidP="009F0317">
            <w:pPr>
              <w:spacing w:line="360" w:lineRule="auto"/>
              <w:jc w:val="both"/>
              <w:rPr>
                <w:lang w:val="es-ES"/>
              </w:rPr>
            </w:pPr>
            <w:r w:rsidRPr="02D8D96C">
              <w:rPr>
                <w:rFonts w:ascii="Times New Roman" w:hAnsi="Times New Roman"/>
                <w:lang w:val="es-MX"/>
              </w:rPr>
              <w:t xml:space="preserve">14. </w:t>
            </w:r>
            <w:r w:rsidRPr="02D8D96C">
              <w:rPr>
                <w:rFonts w:ascii="Times New Roman" w:hAnsi="Times New Roman"/>
                <w:i/>
                <w:iCs/>
                <w:lang w:val="es-MX"/>
              </w:rPr>
              <w:t>Gestión de tareas y proyectos:</w:t>
            </w:r>
            <w:r w:rsidRPr="02D8D96C">
              <w:rPr>
                <w:rFonts w:ascii="Times New Roman" w:hAnsi="Times New Roman"/>
                <w:lang w:val="es-MX"/>
              </w:rPr>
              <w:t xml:space="preserve"> Permite a los usuarios colaborar en proyectos comunitarios mediante la asignación de tareas, seguimiento del progreso y coordinación de actividades.</w:t>
            </w:r>
          </w:p>
          <w:p w14:paraId="5262F77A" w14:textId="572A510F" w:rsidR="00134417" w:rsidRPr="00FC4B46" w:rsidRDefault="02D8D96C" w:rsidP="009F0317">
            <w:pPr>
              <w:spacing w:line="360" w:lineRule="auto"/>
              <w:jc w:val="both"/>
              <w:rPr>
                <w:lang w:val="es-ES"/>
              </w:rPr>
            </w:pPr>
            <w:r w:rsidRPr="02D8D96C">
              <w:rPr>
                <w:rFonts w:ascii="Times New Roman" w:hAnsi="Times New Roman"/>
                <w:lang w:val="es-MX"/>
              </w:rPr>
              <w:t xml:space="preserve">15. </w:t>
            </w:r>
            <w:r w:rsidRPr="02D8D96C">
              <w:rPr>
                <w:rFonts w:ascii="Times New Roman" w:hAnsi="Times New Roman"/>
                <w:i/>
                <w:iCs/>
                <w:lang w:val="es-MX"/>
              </w:rPr>
              <w:t xml:space="preserve">Encuestas y votaciones: </w:t>
            </w:r>
            <w:r w:rsidRPr="02D8D96C">
              <w:rPr>
                <w:rFonts w:ascii="Times New Roman" w:hAnsi="Times New Roman"/>
                <w:lang w:val="es-MX"/>
              </w:rPr>
              <w:t>Permite a los usuarios realizar encuestas y votaciones dentro de los grupos para tomar decisiones colectivas.</w:t>
            </w:r>
          </w:p>
          <w:p w14:paraId="682B553A" w14:textId="64BC6D09" w:rsidR="00134417" w:rsidRPr="00FC4B46" w:rsidRDefault="1CD94C09" w:rsidP="009F0317">
            <w:pPr>
              <w:spacing w:line="360" w:lineRule="auto"/>
              <w:jc w:val="both"/>
              <w:rPr>
                <w:lang w:val="es-ES"/>
              </w:rPr>
            </w:pPr>
            <w:r w:rsidRPr="1CD94C09">
              <w:rPr>
                <w:rFonts w:ascii="Times New Roman" w:hAnsi="Times New Roman"/>
                <w:lang w:val="es-MX"/>
              </w:rPr>
              <w:t xml:space="preserve"> </w:t>
            </w:r>
          </w:p>
          <w:p w14:paraId="1A5BFBD6" w14:textId="311C910A" w:rsidR="00134417" w:rsidRPr="005872EC" w:rsidRDefault="02D8D96C" w:rsidP="009F0317">
            <w:pPr>
              <w:spacing w:line="360" w:lineRule="auto"/>
              <w:jc w:val="both"/>
              <w:rPr>
                <w:rFonts w:ascii="Times New Roman" w:hAnsi="Times New Roman"/>
                <w:b/>
                <w:bCs/>
                <w:lang w:val="es-MX"/>
              </w:rPr>
            </w:pPr>
            <w:r w:rsidRPr="02D8D96C">
              <w:rPr>
                <w:rFonts w:ascii="Times New Roman" w:hAnsi="Times New Roman"/>
                <w:b/>
                <w:bCs/>
                <w:lang w:val="es-MX"/>
              </w:rPr>
              <w:t>Interfaz y Experiencia de Usuario</w:t>
            </w:r>
          </w:p>
          <w:p w14:paraId="582FEDB9" w14:textId="677A4123" w:rsidR="00134417" w:rsidRPr="00FC4B46" w:rsidRDefault="02D8D96C" w:rsidP="009F0317">
            <w:pPr>
              <w:spacing w:line="360" w:lineRule="auto"/>
              <w:jc w:val="both"/>
              <w:rPr>
                <w:lang w:val="es-ES"/>
              </w:rPr>
            </w:pPr>
            <w:r w:rsidRPr="02D8D96C">
              <w:rPr>
                <w:rFonts w:ascii="Times New Roman" w:hAnsi="Times New Roman"/>
                <w:lang w:val="es-MX"/>
              </w:rPr>
              <w:t xml:space="preserve">16. </w:t>
            </w:r>
            <w:r w:rsidRPr="02D8D96C">
              <w:rPr>
                <w:rFonts w:ascii="Times New Roman" w:hAnsi="Times New Roman"/>
                <w:i/>
                <w:iCs/>
                <w:lang w:val="es-MX"/>
              </w:rPr>
              <w:t>Interfaz intuitiva:</w:t>
            </w:r>
            <w:r w:rsidRPr="02D8D96C">
              <w:rPr>
                <w:rFonts w:ascii="Times New Roman" w:hAnsi="Times New Roman"/>
                <w:lang w:val="es-MX"/>
              </w:rPr>
              <w:t xml:space="preserve"> Diseño sencillo de utilizar y navegación intuitiva para una experiencia de usuario fluida y amigable.</w:t>
            </w:r>
          </w:p>
          <w:p w14:paraId="4BF9FFA3" w14:textId="7646B161" w:rsidR="00134417" w:rsidRPr="00FC4B46" w:rsidRDefault="02D8D96C" w:rsidP="009F0317">
            <w:pPr>
              <w:spacing w:line="360" w:lineRule="auto"/>
              <w:jc w:val="both"/>
              <w:rPr>
                <w:lang w:val="es-ES"/>
              </w:rPr>
            </w:pPr>
            <w:r w:rsidRPr="02D8D96C">
              <w:rPr>
                <w:rFonts w:ascii="Times New Roman" w:hAnsi="Times New Roman"/>
                <w:lang w:val="es-MX"/>
              </w:rPr>
              <w:t xml:space="preserve">17. </w:t>
            </w:r>
            <w:r w:rsidRPr="02D8D96C">
              <w:rPr>
                <w:rFonts w:ascii="Times New Roman" w:hAnsi="Times New Roman"/>
                <w:i/>
                <w:iCs/>
                <w:lang w:val="es-MX"/>
              </w:rPr>
              <w:t>Personalización:</w:t>
            </w:r>
            <w:r w:rsidRPr="02D8D96C">
              <w:rPr>
                <w:rFonts w:ascii="Times New Roman" w:hAnsi="Times New Roman"/>
                <w:lang w:val="es-MX"/>
              </w:rPr>
              <w:t xml:space="preserve"> Permite a los usuarios personalizar su experiencia, como temas de interfaz, notificaciones y preferencias de contenido.</w:t>
            </w:r>
          </w:p>
          <w:p w14:paraId="5F82C7DE" w14:textId="24B86CEB" w:rsidR="00134417" w:rsidRPr="00FC4B46" w:rsidRDefault="02D8D96C" w:rsidP="009F0317">
            <w:pPr>
              <w:spacing w:line="360" w:lineRule="auto"/>
              <w:jc w:val="both"/>
              <w:rPr>
                <w:lang w:val="es-ES"/>
              </w:rPr>
            </w:pPr>
            <w:r w:rsidRPr="02D8D96C">
              <w:rPr>
                <w:rFonts w:ascii="Times New Roman" w:hAnsi="Times New Roman"/>
                <w:lang w:val="es-MX"/>
              </w:rPr>
              <w:t xml:space="preserve">18. </w:t>
            </w:r>
            <w:r w:rsidRPr="02D8D96C">
              <w:rPr>
                <w:rFonts w:ascii="Times New Roman" w:hAnsi="Times New Roman"/>
                <w:i/>
                <w:iCs/>
                <w:lang w:val="es-MX"/>
              </w:rPr>
              <w:t>Soporte multiplataforma:</w:t>
            </w:r>
            <w:r w:rsidRPr="02D8D96C">
              <w:rPr>
                <w:rFonts w:ascii="Times New Roman" w:hAnsi="Times New Roman"/>
                <w:lang w:val="es-MX"/>
              </w:rPr>
              <w:t xml:space="preserve"> Compatible con diferentes dispositivos móviles y </w:t>
            </w:r>
            <w:r w:rsidRPr="02D8D96C">
              <w:rPr>
                <w:rFonts w:ascii="Times New Roman" w:hAnsi="Times New Roman"/>
                <w:lang w:val="es-MX"/>
              </w:rPr>
              <w:lastRenderedPageBreak/>
              <w:t>sistemas operativos para garantizar la accesibilidad a una amplia audiencia.</w:t>
            </w:r>
          </w:p>
          <w:p w14:paraId="475DD986" w14:textId="169BAF9A" w:rsidR="00134417" w:rsidRPr="00FC4B46" w:rsidRDefault="1CD94C09" w:rsidP="009F0317">
            <w:pPr>
              <w:spacing w:line="360" w:lineRule="auto"/>
              <w:jc w:val="both"/>
              <w:rPr>
                <w:lang w:val="es-ES"/>
              </w:rPr>
            </w:pPr>
            <w:r w:rsidRPr="1CD94C09">
              <w:rPr>
                <w:rFonts w:ascii="Times New Roman" w:hAnsi="Times New Roman"/>
                <w:lang w:val="es-MX"/>
              </w:rPr>
              <w:t xml:space="preserve"> </w:t>
            </w:r>
          </w:p>
        </w:tc>
      </w:tr>
      <w:tr w:rsidR="00D27726" w:rsidRPr="00672453" w14:paraId="70DBBA00" w14:textId="77777777" w:rsidTr="05620770">
        <w:trPr>
          <w:trHeight w:val="970"/>
        </w:trPr>
        <w:tc>
          <w:tcPr>
            <w:tcW w:w="1890" w:type="dxa"/>
          </w:tcPr>
          <w:p w14:paraId="1038EF0C" w14:textId="77777777" w:rsidR="00D27726" w:rsidRPr="005872EC" w:rsidRDefault="00D27726" w:rsidP="002074B8">
            <w:pPr>
              <w:pStyle w:val="tableleft"/>
              <w:rPr>
                <w:rFonts w:asciiTheme="minorHAnsi" w:hAnsiTheme="minorHAnsi" w:cstheme="minorHAnsi"/>
                <w:lang w:val="es-MX"/>
              </w:rPr>
            </w:pPr>
          </w:p>
          <w:p w14:paraId="733751A2" w14:textId="77777777" w:rsidR="00D27726" w:rsidRPr="005872EC" w:rsidRDefault="00406B4F" w:rsidP="002074B8">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86" w:type="dxa"/>
            <w:tcBorders>
              <w:top w:val="single" w:sz="8" w:space="0" w:color="auto"/>
              <w:bottom w:val="single" w:sz="8" w:space="0" w:color="auto"/>
            </w:tcBorders>
          </w:tcPr>
          <w:p w14:paraId="2C43AF7C" w14:textId="77777777" w:rsidR="00D27726" w:rsidRPr="005872EC" w:rsidRDefault="00D27726" w:rsidP="00530917">
            <w:pPr>
              <w:rPr>
                <w:rFonts w:asciiTheme="minorHAnsi" w:hAnsiTheme="minorHAnsi" w:cstheme="minorHAnsi"/>
                <w:lang w:val="es-MX"/>
              </w:rPr>
            </w:pPr>
          </w:p>
          <w:p w14:paraId="3410D1BE" w14:textId="02C0E7D7" w:rsidR="26812F81" w:rsidRDefault="67AFF644" w:rsidP="67AFF644">
            <w:pPr>
              <w:spacing w:after="0" w:line="360" w:lineRule="auto"/>
              <w:jc w:val="both"/>
              <w:rPr>
                <w:rFonts w:ascii="Times New Roman" w:hAnsi="Times New Roman"/>
                <w:b/>
                <w:bCs/>
                <w:lang w:val="es-MX"/>
              </w:rPr>
            </w:pPr>
            <w:r w:rsidRPr="67AFF644">
              <w:rPr>
                <w:rFonts w:ascii="Times New Roman" w:hAnsi="Times New Roman"/>
                <w:b/>
                <w:bCs/>
                <w:lang w:val="es-MX"/>
              </w:rPr>
              <w:t>Change.org, gente de todo el mundo inicia campañas, moviliza a otros ciudadanos y colabora con responsables de tomar decisiones, para generar soluciones.</w:t>
            </w:r>
          </w:p>
          <w:p w14:paraId="008F0384" w14:textId="4105716B" w:rsidR="00385D2B" w:rsidRPr="005D4F41" w:rsidRDefault="67AFF644" w:rsidP="67AFF644">
            <w:pPr>
              <w:spacing w:after="0" w:line="360" w:lineRule="auto"/>
              <w:jc w:val="both"/>
              <w:rPr>
                <w:rFonts w:ascii="Times New Roman" w:hAnsi="Times New Roman"/>
                <w:lang w:val="es-ES"/>
              </w:rPr>
            </w:pPr>
            <w:r w:rsidRPr="67AFF644">
              <w:rPr>
                <w:rFonts w:ascii="Times New Roman" w:hAnsi="Times New Roman"/>
                <w:lang w:val="es-MX"/>
              </w:rPr>
              <w:t>(2024). https://www.change.org/</w:t>
            </w:r>
          </w:p>
          <w:p w14:paraId="043804FC" w14:textId="437A5E31" w:rsidR="00385D2B" w:rsidRPr="005872EC" w:rsidRDefault="67AFF644" w:rsidP="67AFF644">
            <w:pPr>
              <w:spacing w:after="0" w:line="360" w:lineRule="auto"/>
              <w:jc w:val="both"/>
              <w:rPr>
                <w:rFonts w:ascii="Times New Roman" w:hAnsi="Times New Roman"/>
                <w:lang w:val="es-ES"/>
              </w:rPr>
            </w:pPr>
            <w:r w:rsidRPr="67AFF644">
              <w:rPr>
                <w:rFonts w:ascii="Times New Roman" w:hAnsi="Times New Roman"/>
                <w:lang w:val="es-MX"/>
              </w:rPr>
              <w:t xml:space="preserve">Change.org es la plataforma de peticiones más grande del mundo. Utiliza la tecnología para empoderar a más de 200 millones de usuarios en 196 países y les permite crear y generar los cambios que desean ver en el mundo, así como en sus comunidades, ciudades y países. Es un lugar donde las personas pueden iniciar peticiones de forma gratuita, recopilar firmas y movilizar a la comunidad en torno a diversas causas y problemas. Además, pueden compartir las peticiones con amigos, familiares, influenciadores y otros contactos para generar más impacto. </w:t>
            </w:r>
          </w:p>
          <w:p w14:paraId="7EB0A8F2" w14:textId="3C9B1B6C" w:rsidR="67AFF644" w:rsidRDefault="67AFF644" w:rsidP="67AFF644">
            <w:pPr>
              <w:spacing w:after="0" w:line="360" w:lineRule="auto"/>
              <w:jc w:val="both"/>
              <w:rPr>
                <w:rFonts w:ascii="Times New Roman" w:hAnsi="Times New Roman"/>
                <w:lang w:val="es-MX"/>
              </w:rPr>
            </w:pPr>
          </w:p>
          <w:p w14:paraId="03695D93" w14:textId="6FD3AA94" w:rsidR="00385D2B" w:rsidRPr="005872EC" w:rsidRDefault="67AFF644" w:rsidP="67AFF644">
            <w:pPr>
              <w:spacing w:line="360" w:lineRule="auto"/>
              <w:jc w:val="both"/>
              <w:rPr>
                <w:rFonts w:ascii="Times New Roman" w:hAnsi="Times New Roman"/>
                <w:b/>
                <w:bCs/>
                <w:lang w:val="es-MX"/>
              </w:rPr>
            </w:pPr>
            <w:r w:rsidRPr="67AFF644">
              <w:rPr>
                <w:rFonts w:ascii="Times New Roman" w:hAnsi="Times New Roman"/>
                <w:b/>
                <w:bCs/>
                <w:lang w:val="es-MX"/>
              </w:rPr>
              <w:t>Atención Ciudadana para el Ayuntamiento de Mérida 2021-2024</w:t>
            </w:r>
          </w:p>
          <w:p w14:paraId="09E79945" w14:textId="158AAAA9" w:rsidR="67AFF644" w:rsidRDefault="67AFF644" w:rsidP="67AFF644">
            <w:pPr>
              <w:spacing w:line="360" w:lineRule="auto"/>
              <w:jc w:val="both"/>
              <w:rPr>
                <w:rFonts w:ascii="Times New Roman" w:eastAsiaTheme="minorEastAsia" w:hAnsi="Times New Roman"/>
                <w:lang w:val="es-MX"/>
              </w:rPr>
            </w:pPr>
            <w:r w:rsidRPr="67AFF644">
              <w:rPr>
                <w:rFonts w:ascii="Times New Roman" w:eastAsiaTheme="minorEastAsia" w:hAnsi="Times New Roman"/>
                <w:lang w:val="es-MX"/>
              </w:rPr>
              <w:t>(2024). https://www.merida.gob.mx/atencionciudadana/</w:t>
            </w:r>
          </w:p>
          <w:p w14:paraId="0CA0635D" w14:textId="1568278A" w:rsidR="67AFF644" w:rsidRDefault="67AFF644" w:rsidP="67AFF644">
            <w:pPr>
              <w:spacing w:line="360" w:lineRule="auto"/>
              <w:jc w:val="both"/>
              <w:rPr>
                <w:rFonts w:ascii="Times New Roman" w:hAnsi="Times New Roman"/>
                <w:lang w:val="es-MX"/>
              </w:rPr>
            </w:pPr>
            <w:r w:rsidRPr="67AFF644">
              <w:rPr>
                <w:rFonts w:ascii="Times New Roman" w:hAnsi="Times New Roman"/>
                <w:lang w:val="es-MX"/>
              </w:rPr>
              <w:t>La sección de Atención Ciudadana del Ayuntamiento de Mérida ofrece al ciudadano información sobre los canales de atención ciudadana del Ayuntamiento de Mérida, como el módulo presencial (con cita), el módulo en línea (con correo electrónico o chat en vivo) y el módulo telefónico (llamando al número telefónico proporcionado). Para todos los módulos se proporciona un horario de atención. También permite acceder a diversos servicios en línea, como reportar problemas, consultar licitaciones, leer la gaceta municipal, participar en voluntariado, pagar el predial y más. Además, muestra los eventos culturales, educativos, ambientales y sociales que organiza el Ayuntamiento de Mérida Yucatán, como talleres, exposiciones, foros y convocatorias. Igualmente, informa sobre las últimas noticias relacionadas con el Ayuntamiento de Mérida Yucatán, como sus logros, proyectos, programas y acciones.</w:t>
            </w:r>
          </w:p>
          <w:p w14:paraId="481792B8" w14:textId="3A4772E8" w:rsidR="00385D2B" w:rsidRPr="005872EC" w:rsidRDefault="00385D2B" w:rsidP="67AFF644">
            <w:pPr>
              <w:spacing w:line="360" w:lineRule="auto"/>
              <w:jc w:val="both"/>
              <w:rPr>
                <w:rFonts w:ascii="Times New Roman" w:eastAsiaTheme="minorEastAsia" w:hAnsi="Times New Roman"/>
                <w:lang w:val="es-MX"/>
              </w:rPr>
            </w:pPr>
          </w:p>
          <w:p w14:paraId="5CC26E75" w14:textId="13C52308" w:rsidR="00385D2B" w:rsidRPr="00AD7A1A" w:rsidRDefault="67AFF644" w:rsidP="67AFF644">
            <w:pPr>
              <w:spacing w:after="0" w:line="360" w:lineRule="auto"/>
              <w:jc w:val="both"/>
              <w:rPr>
                <w:rFonts w:ascii="Times New Roman" w:hAnsi="Times New Roman"/>
                <w:b/>
                <w:bCs/>
                <w:lang w:val="es-MX"/>
              </w:rPr>
            </w:pPr>
            <w:r w:rsidRPr="67AFF644">
              <w:rPr>
                <w:rFonts w:ascii="Times New Roman" w:hAnsi="Times New Roman"/>
                <w:b/>
                <w:bCs/>
                <w:lang w:val="es-MX"/>
              </w:rPr>
              <w:t>Aplicación Mérida Móvil para el Ayuntamiento de Mérida 2021-2024</w:t>
            </w:r>
          </w:p>
          <w:p w14:paraId="3865F43A" w14:textId="74A5CDC8" w:rsidR="67AFF644" w:rsidRDefault="67AFF644" w:rsidP="67AFF644">
            <w:pPr>
              <w:spacing w:line="360" w:lineRule="auto"/>
              <w:jc w:val="both"/>
              <w:rPr>
                <w:rFonts w:ascii="Times New Roman" w:hAnsi="Times New Roman"/>
                <w:lang w:val="es-MX"/>
              </w:rPr>
            </w:pPr>
            <w:r w:rsidRPr="67AFF644">
              <w:rPr>
                <w:rFonts w:ascii="Times New Roman" w:hAnsi="Times New Roman"/>
                <w:lang w:val="es-MX"/>
              </w:rPr>
              <w:t>(2024). https://www.merida.gob.mx/app/</w:t>
            </w:r>
          </w:p>
          <w:p w14:paraId="7CC8BE58" w14:textId="54D01317" w:rsidR="67AFF644" w:rsidRDefault="67AFF644" w:rsidP="67AFF644">
            <w:pPr>
              <w:spacing w:line="360" w:lineRule="auto"/>
              <w:jc w:val="both"/>
              <w:rPr>
                <w:rFonts w:ascii="Times New Roman" w:hAnsi="Times New Roman"/>
                <w:lang w:val="es-MX"/>
              </w:rPr>
            </w:pPr>
            <w:r w:rsidRPr="67AFF644">
              <w:rPr>
                <w:rFonts w:ascii="Times New Roman" w:hAnsi="Times New Roman"/>
                <w:lang w:val="es-MX"/>
              </w:rPr>
              <w:t xml:space="preserve">Mérida Móvil es una aplicación creada por el Municipio de Mérida, Yucatán; la cual </w:t>
            </w:r>
            <w:r w:rsidRPr="67AFF644">
              <w:rPr>
                <w:rFonts w:ascii="Times New Roman" w:hAnsi="Times New Roman"/>
                <w:lang w:val="es-MX"/>
              </w:rPr>
              <w:lastRenderedPageBreak/>
              <w:t>aprovecha la tecnología móvil para estar más cerca del ciudadano y elevar el nivel tecnológico de su comunidad. La aplicación permite realizar reportes con audio, video, fotografía o imagen sobre algún problema que ocurra en la ciudad, desde cualquier lugar de Mérida las 24hrs del día, los 365 días del año. También, permite dar seguimiento a todos los reportes que realicen, consultar todos los trámites y servicios del Ayuntamiento de Mérida e iniciarlos en línea, conocer las vacantes de la bolsa de empleo y postularte a ellas y acceder a los eventos culturales y actividades de cada día con su horario, ubicación y descripción.</w:t>
            </w:r>
            <w:r w:rsidRPr="00825D1D">
              <w:rPr>
                <w:lang w:val="es-ES"/>
              </w:rPr>
              <w:br/>
            </w:r>
          </w:p>
          <w:p w14:paraId="3F38F0EF" w14:textId="44B540B8" w:rsidR="00385D2B" w:rsidRPr="005D4F41" w:rsidRDefault="7C38ED15" w:rsidP="67AFF644">
            <w:pPr>
              <w:spacing w:line="360" w:lineRule="auto"/>
              <w:jc w:val="both"/>
              <w:rPr>
                <w:rFonts w:ascii="Times New Roman" w:hAnsi="Times New Roman"/>
                <w:b/>
                <w:bCs/>
                <w:lang w:val="es-MX"/>
              </w:rPr>
            </w:pPr>
            <w:r w:rsidRPr="7C38ED15">
              <w:rPr>
                <w:rFonts w:ascii="Times New Roman" w:hAnsi="Times New Roman"/>
                <w:b/>
                <w:bCs/>
                <w:lang w:val="es-MX"/>
              </w:rPr>
              <w:t>Aplicación Mérida Mejora para la Sede Electrónica del Ayuntamiento de Mérida</w:t>
            </w:r>
          </w:p>
          <w:p w14:paraId="3823A8D6" w14:textId="42D197A0" w:rsidR="00385D2B" w:rsidRPr="005D4F41" w:rsidRDefault="7C38ED15" w:rsidP="67AFF644">
            <w:pPr>
              <w:spacing w:line="360" w:lineRule="auto"/>
              <w:jc w:val="both"/>
              <w:rPr>
                <w:rFonts w:ascii="Times New Roman" w:hAnsi="Times New Roman"/>
                <w:lang w:val="es-MX"/>
              </w:rPr>
            </w:pPr>
            <w:r w:rsidRPr="7C38ED15">
              <w:rPr>
                <w:rFonts w:ascii="Times New Roman" w:hAnsi="Times New Roman"/>
                <w:lang w:val="es-MX"/>
              </w:rPr>
              <w:t>Enlace de descarga (PlayStore-2024): https://cutt.ly/6neKMps</w:t>
            </w:r>
          </w:p>
          <w:p w14:paraId="329D2A8B" w14:textId="1EDAC572" w:rsidR="00385D2B" w:rsidRPr="005D4F41" w:rsidRDefault="7C38ED15" w:rsidP="67AFF644">
            <w:pPr>
              <w:spacing w:line="360" w:lineRule="auto"/>
              <w:jc w:val="both"/>
              <w:rPr>
                <w:rFonts w:ascii="Times New Roman" w:hAnsi="Times New Roman"/>
                <w:lang w:val="es-MX"/>
              </w:rPr>
            </w:pPr>
            <w:r w:rsidRPr="7C38ED15">
              <w:rPr>
                <w:rFonts w:ascii="Times New Roman" w:hAnsi="Times New Roman"/>
                <w:lang w:val="es-MX"/>
              </w:rPr>
              <w:t>Enlace de descarga (AppStore-2024): //cutt.ly/oneK863</w:t>
            </w:r>
          </w:p>
          <w:p w14:paraId="632F70C4" w14:textId="5029CE9E" w:rsidR="00385D2B" w:rsidRPr="005D4F41" w:rsidRDefault="67AFF644" w:rsidP="67AFF644">
            <w:pPr>
              <w:spacing w:line="360" w:lineRule="auto"/>
              <w:jc w:val="both"/>
              <w:rPr>
                <w:rFonts w:ascii="Times New Roman" w:hAnsi="Times New Roman"/>
                <w:lang w:val="es-MX"/>
              </w:rPr>
            </w:pPr>
            <w:r w:rsidRPr="67AFF644">
              <w:rPr>
                <w:rFonts w:ascii="Times New Roman" w:hAnsi="Times New Roman"/>
                <w:lang w:val="es-MX"/>
              </w:rPr>
              <w:t>Mérida mejor es una plataforma que permite establecer una comunicación estrecha y a tiempo real de incidencias urbanas entre los ciudadanos y el Ayuntamiento de Mérida para la mejora continua de la ciudad desde un dispositivo móvil, básicamente funciona como canal de comunicación bidireccional entre la ciudadanía y el Ayuntamiento de Mérida. La plataforma permite a los ciudadanos, a través de su Smartphone, notificar cualquier incidencia que encuentre en la vía pública. Al enviar una notificación también puede categorizarse la incidencia, adjuntar la posición para identificar el lugar de esta, una fotografía y un comentario, además de poder rellenar sus datos de contacto para futuras comunicaciones. Además, permite enviar sugerencias, quejas o alertas al Departamento de Participación Ciudadana para establecer un vínculo cercano a la ciudadanía y poder conocer el estado de las incidencias en el apartado notificaciones. Con esta aplicación, tanto el ciudadano como el turista, podrá mantenerse informado al minuto de todas las noticias de la ciudad, así como de diferentes contenidos que irá publicando el Ayuntamiento. Para ello, existen diferentes canales temáticos (Juventud, Cultura, Deportes, Teatro, Bibliotecas, Empleo y Formación, etc.) a los que el usuario puede suscribirse para recibir sólo las alertas o notificaciones (mensajes) de las materias que le interesen.</w:t>
            </w:r>
          </w:p>
          <w:p w14:paraId="4CABAB69" w14:textId="2D475889" w:rsidR="00385D2B" w:rsidRPr="005D4F41" w:rsidRDefault="00385D2B" w:rsidP="67AFF644">
            <w:pPr>
              <w:rPr>
                <w:rFonts w:ascii="Times New Roman" w:hAnsi="Times New Roman"/>
                <w:lang w:val="es-MX"/>
              </w:rPr>
            </w:pPr>
          </w:p>
        </w:tc>
      </w:tr>
      <w:tr w:rsidR="00D27726" w:rsidRPr="00672453" w14:paraId="2703653D" w14:textId="77777777" w:rsidTr="05620770">
        <w:trPr>
          <w:trHeight w:val="1253"/>
        </w:trPr>
        <w:tc>
          <w:tcPr>
            <w:tcW w:w="1890" w:type="dxa"/>
          </w:tcPr>
          <w:p w14:paraId="387B908E" w14:textId="77777777" w:rsidR="00D27726" w:rsidRPr="00825D1D" w:rsidRDefault="00D27726" w:rsidP="002074B8">
            <w:pPr>
              <w:pStyle w:val="tableleft"/>
              <w:rPr>
                <w:rFonts w:asciiTheme="minorHAnsi" w:hAnsiTheme="minorHAnsi" w:cstheme="minorHAnsi"/>
                <w:lang w:val="es-ES"/>
              </w:rPr>
            </w:pPr>
          </w:p>
          <w:p w14:paraId="7765697B" w14:textId="77777777" w:rsidR="00D27726" w:rsidRPr="005872EC" w:rsidRDefault="00BC3632" w:rsidP="002074B8">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86" w:type="dxa"/>
            <w:tcBorders>
              <w:top w:val="single" w:sz="8" w:space="0" w:color="auto"/>
              <w:bottom w:val="single" w:sz="8" w:space="0" w:color="auto"/>
            </w:tcBorders>
          </w:tcPr>
          <w:p w14:paraId="088C81FB" w14:textId="77777777" w:rsidR="00D27726" w:rsidRPr="00672453" w:rsidRDefault="00D27726" w:rsidP="00672453">
            <w:pPr>
              <w:spacing w:line="240" w:lineRule="auto"/>
              <w:rPr>
                <w:rFonts w:ascii="Times New Roman" w:hAnsi="Times New Roman"/>
                <w:lang w:val="es-MX"/>
              </w:rPr>
            </w:pPr>
          </w:p>
          <w:p w14:paraId="6FD32F96" w14:textId="7B3513FD" w:rsidR="00760E14" w:rsidRPr="00672453" w:rsidRDefault="05620770" w:rsidP="00672453">
            <w:pPr>
              <w:spacing w:line="240" w:lineRule="auto"/>
              <w:jc w:val="both"/>
              <w:rPr>
                <w:rFonts w:ascii="Times New Roman" w:hAnsi="Times New Roman"/>
                <w:lang w:val="es-MX"/>
              </w:rPr>
            </w:pPr>
            <w:r w:rsidRPr="00672453">
              <w:rPr>
                <w:rFonts w:ascii="Times New Roman" w:hAnsi="Times New Roman"/>
                <w:b/>
                <w:bCs/>
                <w:lang w:val="es-MX"/>
              </w:rPr>
              <w:t>La participación y la apropiación del espacio público como fundamentos del derecho a la ciudad: dos estudios de caso al sur de Mérida, Yucatán</w:t>
            </w:r>
            <w:r w:rsidRPr="00672453">
              <w:rPr>
                <w:rFonts w:ascii="Times New Roman" w:hAnsi="Times New Roman"/>
                <w:lang w:val="es-MX"/>
              </w:rPr>
              <w:t xml:space="preserve"> </w:t>
            </w:r>
          </w:p>
          <w:p w14:paraId="2B19D0D1" w14:textId="645E63E8" w:rsidR="00760E14" w:rsidRPr="00672453" w:rsidRDefault="05620770" w:rsidP="00672453">
            <w:pPr>
              <w:spacing w:line="240" w:lineRule="auto"/>
              <w:jc w:val="both"/>
              <w:rPr>
                <w:rFonts w:ascii="Times New Roman" w:hAnsi="Times New Roman"/>
                <w:lang w:val="es-MX"/>
              </w:rPr>
            </w:pPr>
            <w:bookmarkStart w:id="35" w:name="_Int_7F7AKmkU"/>
            <w:r w:rsidRPr="00672453">
              <w:rPr>
                <w:rFonts w:ascii="Times New Roman" w:hAnsi="Times New Roman"/>
                <w:lang w:val="es-MX"/>
              </w:rPr>
              <w:t>Anduze Rivero, V., R. (2019).</w:t>
            </w:r>
            <w:bookmarkEnd w:id="35"/>
            <w:r w:rsidRPr="00672453">
              <w:rPr>
                <w:rFonts w:ascii="Times New Roman" w:hAnsi="Times New Roman"/>
                <w:lang w:val="es-MX"/>
              </w:rPr>
              <w:t xml:space="preserve"> https://www.scielo.org.mx/scielo.php?script=sci_arttext&amp;pid=S1870-57662019000100029</w:t>
            </w:r>
          </w:p>
          <w:p w14:paraId="28A8AC1B" w14:textId="02302BA0" w:rsidR="7C38ED15" w:rsidRPr="00672453" w:rsidRDefault="7C38ED15" w:rsidP="00672453">
            <w:pPr>
              <w:spacing w:line="240" w:lineRule="auto"/>
              <w:jc w:val="both"/>
              <w:rPr>
                <w:rFonts w:ascii="Times New Roman" w:hAnsi="Times New Roman"/>
                <w:lang w:val="es-MX"/>
              </w:rPr>
            </w:pPr>
          </w:p>
          <w:p w14:paraId="29DF571A" w14:textId="28EB8C59" w:rsidR="7C38ED15" w:rsidRPr="00672453" w:rsidRDefault="05620770" w:rsidP="00672453">
            <w:pPr>
              <w:spacing w:line="240" w:lineRule="auto"/>
              <w:jc w:val="both"/>
              <w:rPr>
                <w:rFonts w:ascii="Times New Roman" w:hAnsi="Times New Roman"/>
                <w:lang w:val="es-MX"/>
              </w:rPr>
            </w:pPr>
            <w:bookmarkStart w:id="36" w:name="_Int_2rUlVsEt"/>
            <w:r w:rsidRPr="00672453">
              <w:rPr>
                <w:rFonts w:ascii="Times New Roman" w:eastAsiaTheme="minorEastAsia" w:hAnsi="Times New Roman"/>
                <w:lang w:val="es-MX"/>
              </w:rPr>
              <w:t>Artículo en el cual se examinan dos importantes festividades celebradas al sur de Mérida, Yucatán, que tiene como objetivo analizar los procesos de participación y de apropiación del espacio público urbano, en el contexto neoliberal de los días modernos.</w:t>
            </w:r>
            <w:bookmarkEnd w:id="36"/>
            <w:r w:rsidRPr="00672453">
              <w:rPr>
                <w:rFonts w:ascii="Times New Roman" w:eastAsiaTheme="minorEastAsia" w:hAnsi="Times New Roman"/>
                <w:lang w:val="es-MX"/>
              </w:rPr>
              <w:t xml:space="preserve"> En Mérida, el crecimiento exponencial de la mancha urbana y la tendencia general hacia la creación de zonas de infraestructuras segregativas obliga al surgimiento de diversos cuestionamientos. ¿Qué valor asignamos a los lugares cuya posesión, más allá de cualquier marco legal, no es individual sino colectiva? ¿Cómo utilizamos esta clase de espacios? ¿Qué procesos nos acercan o alejan de los espacios que son el pilar de toda ciudad? En este artículo el autor pretende resolver algunas de estas interrogantes, a través del estudio de las dinámicas socioespaciales en que se fundamenta el derecho a la ciudad.</w:t>
            </w:r>
          </w:p>
          <w:p w14:paraId="11633C0C" w14:textId="561834E5" w:rsidR="00760E14" w:rsidRPr="00672453" w:rsidRDefault="00760E14" w:rsidP="00672453">
            <w:pPr>
              <w:spacing w:line="240" w:lineRule="auto"/>
              <w:rPr>
                <w:rFonts w:ascii="Times New Roman" w:hAnsi="Times New Roman"/>
                <w:color w:val="8064A2" w:themeColor="accent4"/>
                <w:lang w:val="es-MX"/>
              </w:rPr>
            </w:pPr>
          </w:p>
        </w:tc>
      </w:tr>
      <w:tr w:rsidR="002570B8" w:rsidRPr="00672453" w14:paraId="0A458480" w14:textId="77777777" w:rsidTr="05620770">
        <w:trPr>
          <w:trHeight w:val="1253"/>
        </w:trPr>
        <w:tc>
          <w:tcPr>
            <w:tcW w:w="1890" w:type="dxa"/>
          </w:tcPr>
          <w:p w14:paraId="484F9693" w14:textId="77777777" w:rsidR="002570B8" w:rsidRPr="005872EC" w:rsidRDefault="05620770" w:rsidP="05620770">
            <w:pPr>
              <w:pStyle w:val="tableleft"/>
              <w:spacing w:line="240" w:lineRule="exact"/>
              <w:rPr>
                <w:rFonts w:ascii="Times New Roman" w:hAnsi="Times New Roman"/>
                <w:lang w:val="es-MX"/>
              </w:rPr>
            </w:pPr>
            <w:r w:rsidRPr="05620770">
              <w:rPr>
                <w:rFonts w:asciiTheme="majorHAnsi" w:hAnsiTheme="majorHAnsi" w:cstheme="minorBidi"/>
                <w:lang w:val="es-MX"/>
              </w:rPr>
              <w:t>Plan de actividades</w:t>
            </w:r>
          </w:p>
        </w:tc>
        <w:tc>
          <w:tcPr>
            <w:tcW w:w="7686" w:type="dxa"/>
            <w:tcBorders>
              <w:top w:val="single" w:sz="8" w:space="0" w:color="auto"/>
              <w:bottom w:val="single" w:sz="8" w:space="0" w:color="auto"/>
            </w:tcBorders>
          </w:tcPr>
          <w:p w14:paraId="56FBD1D0" w14:textId="7E846065" w:rsidR="002570B8" w:rsidRPr="00672453" w:rsidRDefault="25D91F16" w:rsidP="00672453">
            <w:pPr>
              <w:spacing w:line="240" w:lineRule="auto"/>
              <w:rPr>
                <w:rFonts w:ascii="Times New Roman" w:eastAsia="Calibri" w:hAnsi="Times New Roman"/>
                <w:lang w:val="es-MX"/>
              </w:rPr>
            </w:pPr>
            <w:r w:rsidRPr="00672453">
              <w:rPr>
                <w:rFonts w:ascii="Times New Roman" w:hAnsi="Times New Roman"/>
                <w:b/>
                <w:bCs/>
                <w:lang w:val="es-MX"/>
              </w:rPr>
              <w:t xml:space="preserve"> </w:t>
            </w:r>
          </w:p>
          <w:p w14:paraId="13ED1B85" w14:textId="22DCDD85" w:rsidR="002570B8" w:rsidRPr="00672453" w:rsidRDefault="05620770" w:rsidP="00672453">
            <w:pPr>
              <w:spacing w:line="240" w:lineRule="auto"/>
              <w:rPr>
                <w:rFonts w:ascii="Times New Roman" w:eastAsia="Calibri" w:hAnsi="Times New Roman"/>
                <w:lang w:val="es-MX"/>
              </w:rPr>
            </w:pPr>
            <w:r w:rsidRPr="00672453">
              <w:rPr>
                <w:rFonts w:ascii="Times New Roman" w:hAnsi="Times New Roman"/>
                <w:b/>
                <w:bCs/>
                <w:lang w:val="es-MX"/>
              </w:rPr>
              <w:t>Ver documento: Anexo - Plan de Trabajo.docx</w:t>
            </w:r>
          </w:p>
        </w:tc>
      </w:tr>
      <w:tr w:rsidR="05620770" w:rsidRPr="00672453" w14:paraId="30ED7990" w14:textId="77777777" w:rsidTr="05620770">
        <w:trPr>
          <w:trHeight w:val="1253"/>
        </w:trPr>
        <w:tc>
          <w:tcPr>
            <w:tcW w:w="1890" w:type="dxa"/>
          </w:tcPr>
          <w:p w14:paraId="72B45B68" w14:textId="521F8AAE" w:rsidR="05620770" w:rsidRDefault="05620770" w:rsidP="05620770">
            <w:pPr>
              <w:pStyle w:val="tableleft"/>
              <w:rPr>
                <w:rFonts w:asciiTheme="majorHAnsi" w:hAnsiTheme="majorHAnsi" w:cstheme="minorBidi"/>
                <w:lang w:val="es-MX"/>
              </w:rPr>
            </w:pPr>
            <w:r w:rsidRPr="05620770">
              <w:rPr>
                <w:rFonts w:asciiTheme="majorHAnsi" w:eastAsiaTheme="minorEastAsia" w:hAnsiTheme="majorHAnsi" w:cstheme="minorBidi"/>
                <w:bCs/>
                <w:lang w:val="es-MX"/>
              </w:rPr>
              <w:t>Requerimientos</w:t>
            </w:r>
          </w:p>
        </w:tc>
        <w:tc>
          <w:tcPr>
            <w:tcW w:w="7686" w:type="dxa"/>
            <w:tcBorders>
              <w:top w:val="single" w:sz="8" w:space="0" w:color="auto"/>
              <w:bottom w:val="single" w:sz="8" w:space="0" w:color="auto"/>
            </w:tcBorders>
          </w:tcPr>
          <w:p w14:paraId="7ACC23FA" w14:textId="3CFF1A11" w:rsidR="05620770" w:rsidRPr="00672453" w:rsidRDefault="05620770" w:rsidP="00672453">
            <w:pPr>
              <w:spacing w:line="240" w:lineRule="auto"/>
              <w:jc w:val="both"/>
              <w:rPr>
                <w:rFonts w:ascii="Times New Roman" w:eastAsiaTheme="minorEastAsia" w:hAnsi="Times New Roman"/>
                <w:lang w:val="es-MX"/>
              </w:rPr>
            </w:pPr>
          </w:p>
          <w:p w14:paraId="5A138833" w14:textId="64E654F5" w:rsidR="05620770" w:rsidRPr="00672453" w:rsidRDefault="05620770" w:rsidP="00672453">
            <w:pPr>
              <w:spacing w:line="240" w:lineRule="auto"/>
              <w:jc w:val="both"/>
              <w:rPr>
                <w:rFonts w:ascii="Times New Roman" w:eastAsiaTheme="minorEastAsia" w:hAnsi="Times New Roman"/>
                <w:lang w:val="es-MX"/>
              </w:rPr>
            </w:pPr>
            <w:r w:rsidRPr="00672453">
              <w:rPr>
                <w:rFonts w:ascii="Times New Roman" w:eastAsiaTheme="minorEastAsia" w:hAnsi="Times New Roman"/>
                <w:lang w:val="es-MX"/>
              </w:rPr>
              <w:t xml:space="preserve">Para recolectar los requerimientos de la aplicación, es fundamental involucrar a los usuarios clave y obtener información relevante sobre sus necesidades y expectativas. Para la recolección y análisis de requerimientos se hará una selección de usuarios participantes y un plan de recolección y análisis de requerimientos, con el cual obtendremos un vasto conocimiento sobre los usuarios (datos personales, intereses, preferencias, etc.). Al combinar una variedad de métodos de recolección de datos, como lo son encuesta y entrevistas, se puede obtener una comprensión completa de los requerimientos de los usuarios y desarrollar una aplicación que satisfaga sus necesidades de manera efectiva. </w:t>
            </w:r>
            <w:bookmarkStart w:id="37" w:name="_Int_0ibOWe1W"/>
            <w:r w:rsidRPr="00672453">
              <w:rPr>
                <w:rFonts w:ascii="Times New Roman" w:eastAsiaTheme="minorEastAsia" w:hAnsi="Times New Roman"/>
                <w:lang w:val="es-MX"/>
              </w:rPr>
              <w:t>Como nota, debido al tiempo para el desarrollo del proyecto se decidió utilizar solamente encuestas como instrumento de recolección de información y de requerimientos.</w:t>
            </w:r>
            <w:bookmarkEnd w:id="37"/>
          </w:p>
          <w:p w14:paraId="565C5357" w14:textId="64CDB16C" w:rsidR="05620770" w:rsidRPr="00672453" w:rsidRDefault="05620770" w:rsidP="00672453">
            <w:pPr>
              <w:spacing w:line="240" w:lineRule="auto"/>
              <w:jc w:val="both"/>
              <w:rPr>
                <w:rFonts w:ascii="Times New Roman" w:eastAsiaTheme="minorEastAsia" w:hAnsi="Times New Roman"/>
                <w:lang w:val="es-MX"/>
              </w:rPr>
            </w:pPr>
          </w:p>
          <w:p w14:paraId="6B2D85B3" w14:textId="1B0DAA0D" w:rsidR="05620770" w:rsidRPr="00672453" w:rsidRDefault="05620770" w:rsidP="00672453">
            <w:pPr>
              <w:spacing w:line="240" w:lineRule="auto"/>
              <w:jc w:val="both"/>
              <w:rPr>
                <w:rFonts w:ascii="Times New Roman" w:eastAsiaTheme="minorEastAsia" w:hAnsi="Times New Roman"/>
                <w:lang w:val="es-MX"/>
              </w:rPr>
            </w:pPr>
            <w:r w:rsidRPr="00672453">
              <w:rPr>
                <w:rFonts w:ascii="Times New Roman" w:eastAsiaTheme="minorEastAsia" w:hAnsi="Times New Roman"/>
                <w:lang w:val="es-MX"/>
              </w:rPr>
              <w:t xml:space="preserve">La encuesta utilizada fue creada con Google </w:t>
            </w:r>
            <w:proofErr w:type="spellStart"/>
            <w:r w:rsidRPr="00672453">
              <w:rPr>
                <w:rFonts w:ascii="Times New Roman" w:eastAsiaTheme="minorEastAsia" w:hAnsi="Times New Roman"/>
                <w:lang w:val="es-MX"/>
              </w:rPr>
              <w:t>forms</w:t>
            </w:r>
            <w:proofErr w:type="spellEnd"/>
            <w:r w:rsidRPr="00672453">
              <w:rPr>
                <w:rFonts w:ascii="Times New Roman" w:eastAsiaTheme="minorEastAsia" w:hAnsi="Times New Roman"/>
                <w:lang w:val="es-MX"/>
              </w:rPr>
              <w:t xml:space="preserve"> servirá para entender el pensamiento y la conducta de los ciudadanos de Mérida en las diversas comunidades de la ciudad, además, las preguntas formuladas para la realización de la encuesta fueron pensadas y formuladas cuidadosa y meticulosamente con el fin de obtener la información específica que se requería sobre los usuarios para el correcto diseño y desarrollo del proyecto. A continuación, se comparte el enlace donde se puede encontrar la encuesta utilizada:</w:t>
            </w:r>
          </w:p>
          <w:p w14:paraId="5BD16A31" w14:textId="362F0C93" w:rsidR="05620770" w:rsidRPr="006C0BE5" w:rsidRDefault="05620770" w:rsidP="00672453">
            <w:pPr>
              <w:spacing w:line="240" w:lineRule="auto"/>
              <w:jc w:val="both"/>
              <w:rPr>
                <w:rFonts w:ascii="Times New Roman" w:eastAsiaTheme="minorEastAsia" w:hAnsi="Times New Roman"/>
                <w:u w:val="single"/>
                <w:lang w:val="es-MX"/>
              </w:rPr>
            </w:pPr>
            <w:r w:rsidRPr="006C0BE5">
              <w:rPr>
                <w:rFonts w:ascii="Times New Roman" w:eastAsiaTheme="minorEastAsia" w:hAnsi="Times New Roman"/>
                <w:color w:val="4F81BD" w:themeColor="accent1"/>
                <w:u w:val="single"/>
                <w:lang w:val="es-MX"/>
              </w:rPr>
              <w:t>https://docs.google.com/forms/d/e/1FAIpQLSfsUETM5WzQj2tjJC1UdeZ2ZjMbSgB50f_LSdooR3eR38tMLg/viewform?usp=sharing</w:t>
            </w:r>
          </w:p>
          <w:p w14:paraId="45B76CD3" w14:textId="06F71A4C" w:rsidR="05620770" w:rsidRPr="00672453" w:rsidRDefault="05620770" w:rsidP="00672453">
            <w:pPr>
              <w:spacing w:line="240" w:lineRule="auto"/>
              <w:jc w:val="both"/>
              <w:rPr>
                <w:rFonts w:ascii="Times New Roman" w:eastAsiaTheme="minorEastAsia" w:hAnsi="Times New Roman"/>
                <w:lang w:val="es-MX"/>
              </w:rPr>
            </w:pPr>
          </w:p>
        </w:tc>
      </w:tr>
      <w:tr w:rsidR="7C38ED15" w14:paraId="129A206A" w14:textId="77777777" w:rsidTr="05620770">
        <w:trPr>
          <w:trHeight w:val="1253"/>
        </w:trPr>
        <w:tc>
          <w:tcPr>
            <w:tcW w:w="1890" w:type="dxa"/>
          </w:tcPr>
          <w:p w14:paraId="54E85877" w14:textId="166BE42F" w:rsidR="7C38ED15" w:rsidRDefault="05620770" w:rsidP="05620770">
            <w:pPr>
              <w:pStyle w:val="tableleft"/>
              <w:spacing w:line="240" w:lineRule="exact"/>
              <w:rPr>
                <w:rFonts w:asciiTheme="majorHAnsi" w:hAnsiTheme="majorHAnsi" w:cstheme="minorBidi"/>
                <w:lang w:val="es-MX"/>
              </w:rPr>
            </w:pPr>
            <w:r w:rsidRPr="05620770">
              <w:rPr>
                <w:rFonts w:asciiTheme="majorHAnsi" w:hAnsiTheme="majorHAnsi" w:cstheme="minorBidi"/>
                <w:lang w:val="es-MX"/>
              </w:rPr>
              <w:lastRenderedPageBreak/>
              <w:t>Perfil de usuarios</w:t>
            </w:r>
          </w:p>
        </w:tc>
        <w:tc>
          <w:tcPr>
            <w:tcW w:w="7686" w:type="dxa"/>
            <w:tcBorders>
              <w:top w:val="single" w:sz="8" w:space="0" w:color="auto"/>
              <w:bottom w:val="single" w:sz="8" w:space="0" w:color="auto"/>
            </w:tcBorders>
          </w:tcPr>
          <w:p w14:paraId="0CD4D284" w14:textId="6DF02A57" w:rsidR="7C38ED15" w:rsidRPr="00672453" w:rsidRDefault="05620770" w:rsidP="00672453">
            <w:pPr>
              <w:spacing w:after="160" w:line="240" w:lineRule="auto"/>
              <w:ind w:left="-20" w:right="-20"/>
              <w:rPr>
                <w:rFonts w:ascii="Times New Roman" w:hAnsi="Times New Roman"/>
                <w:b/>
                <w:bCs/>
                <w:lang w:val="es-MX"/>
              </w:rPr>
            </w:pPr>
            <w:r w:rsidRPr="00672453">
              <w:rPr>
                <w:rFonts w:ascii="Times New Roman" w:hAnsi="Times New Roman"/>
                <w:b/>
                <w:bCs/>
                <w:lang w:val="es-MX"/>
              </w:rPr>
              <w:t>Hombre</w:t>
            </w:r>
          </w:p>
          <w:p w14:paraId="049804A5" w14:textId="24DB43A8" w:rsidR="7C38ED15" w:rsidRPr="00672453" w:rsidRDefault="05620770" w:rsidP="00672453">
            <w:pPr>
              <w:pStyle w:val="Prrafodelista"/>
              <w:numPr>
                <w:ilvl w:val="0"/>
                <w:numId w:val="17"/>
              </w:numPr>
              <w:spacing w:before="0"/>
              <w:ind w:left="-20" w:right="-20"/>
              <w:rPr>
                <w:sz w:val="22"/>
                <w:szCs w:val="22"/>
                <w:lang w:val="en-US"/>
              </w:rPr>
            </w:pPr>
            <w:r w:rsidRPr="00672453">
              <w:rPr>
                <w:sz w:val="22"/>
                <w:szCs w:val="22"/>
                <w:lang w:val="es-MX"/>
              </w:rPr>
              <w:t xml:space="preserve">Edad: 20 </w:t>
            </w:r>
            <w:r w:rsidRPr="00672453">
              <w:rPr>
                <w:sz w:val="22"/>
                <w:szCs w:val="22"/>
                <w:lang w:val="en-US"/>
              </w:rPr>
              <w:t>– 53 a</w:t>
            </w:r>
            <w:r w:rsidRPr="00672453">
              <w:rPr>
                <w:sz w:val="22"/>
                <w:szCs w:val="22"/>
                <w:lang w:val="es-MX"/>
              </w:rPr>
              <w:t>ñ</w:t>
            </w:r>
            <w:proofErr w:type="spellStart"/>
            <w:r w:rsidRPr="00672453">
              <w:rPr>
                <w:sz w:val="22"/>
                <w:szCs w:val="22"/>
                <w:lang w:val="en-US"/>
              </w:rPr>
              <w:t>os</w:t>
            </w:r>
            <w:proofErr w:type="spellEnd"/>
            <w:r w:rsidRPr="00672453">
              <w:rPr>
                <w:sz w:val="22"/>
                <w:szCs w:val="22"/>
                <w:lang w:val="en-US"/>
              </w:rPr>
              <w:t xml:space="preserve"> </w:t>
            </w:r>
          </w:p>
          <w:p w14:paraId="3B0A01FD" w14:textId="7AC18F61"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n-US"/>
              </w:rPr>
              <w:t>G</w:t>
            </w:r>
            <w:proofErr w:type="spellStart"/>
            <w:r w:rsidRPr="00672453">
              <w:rPr>
                <w:sz w:val="22"/>
                <w:szCs w:val="22"/>
                <w:lang w:val="es-MX"/>
              </w:rPr>
              <w:t>énero</w:t>
            </w:r>
            <w:proofErr w:type="spellEnd"/>
            <w:r w:rsidRPr="00672453">
              <w:rPr>
                <w:sz w:val="22"/>
                <w:szCs w:val="22"/>
                <w:lang w:val="es-MX"/>
              </w:rPr>
              <w:t>: Hombre</w:t>
            </w:r>
          </w:p>
          <w:p w14:paraId="58AFD9BD" w14:textId="1DE40C6F"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Ubicación: En cualquier colonia de Mérida</w:t>
            </w:r>
          </w:p>
          <w:p w14:paraId="7B8890C5" w14:textId="07FDDF31"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Familia: Soltero o casado (Predominante casado y con 1 hijo)</w:t>
            </w:r>
          </w:p>
          <w:p w14:paraId="13B00914" w14:textId="5525A57E"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Discapacidad: Sin limitaciones específicas</w:t>
            </w:r>
          </w:p>
          <w:p w14:paraId="132B5B5D" w14:textId="73343646"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 xml:space="preserve">Interés en la Participación Social: 63% si </w:t>
            </w:r>
          </w:p>
          <w:p w14:paraId="20165031" w14:textId="7585FA10"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 xml:space="preserve">Interés en colaboración de proyectos: 60% si </w:t>
            </w:r>
          </w:p>
          <w:p w14:paraId="4452911B" w14:textId="6DAEBA07" w:rsidR="7C38ED15" w:rsidRPr="00672453" w:rsidRDefault="05620770" w:rsidP="00672453">
            <w:pPr>
              <w:pStyle w:val="Prrafodelista"/>
              <w:numPr>
                <w:ilvl w:val="0"/>
                <w:numId w:val="17"/>
              </w:numPr>
              <w:spacing w:after="160"/>
              <w:ind w:left="-20" w:right="-20"/>
              <w:rPr>
                <w:sz w:val="22"/>
                <w:szCs w:val="22"/>
                <w:lang w:val="es-MX"/>
              </w:rPr>
            </w:pPr>
            <w:r w:rsidRPr="00672453">
              <w:rPr>
                <w:sz w:val="22"/>
                <w:szCs w:val="22"/>
                <w:lang w:val="es-MX"/>
              </w:rPr>
              <w:t>Preferencias de colaboración: Mujeres</w:t>
            </w:r>
          </w:p>
          <w:p w14:paraId="5E2F506F" w14:textId="5312EEE7" w:rsidR="7C38ED15" w:rsidRPr="00672453" w:rsidRDefault="05620770" w:rsidP="00672453">
            <w:pPr>
              <w:spacing w:after="160" w:line="240" w:lineRule="auto"/>
              <w:ind w:right="-20"/>
              <w:rPr>
                <w:rFonts w:ascii="Times New Roman" w:hAnsi="Times New Roman"/>
                <w:b/>
                <w:bCs/>
                <w:lang w:val="es-MX"/>
              </w:rPr>
            </w:pPr>
            <w:r w:rsidRPr="00672453">
              <w:rPr>
                <w:rFonts w:ascii="Times New Roman" w:hAnsi="Times New Roman"/>
                <w:b/>
                <w:bCs/>
                <w:lang w:val="es-MX"/>
              </w:rPr>
              <w:t>Mujer</w:t>
            </w:r>
          </w:p>
          <w:p w14:paraId="05E0ABBC" w14:textId="5EC23890" w:rsidR="7C38ED15" w:rsidRPr="00672453" w:rsidRDefault="05620770" w:rsidP="00672453">
            <w:pPr>
              <w:pStyle w:val="Prrafodelista"/>
              <w:numPr>
                <w:ilvl w:val="0"/>
                <w:numId w:val="17"/>
              </w:numPr>
              <w:spacing w:before="0"/>
              <w:ind w:left="-20" w:right="-20"/>
              <w:rPr>
                <w:sz w:val="22"/>
                <w:szCs w:val="22"/>
                <w:lang w:val="en-US"/>
              </w:rPr>
            </w:pPr>
            <w:r w:rsidRPr="00672453">
              <w:rPr>
                <w:sz w:val="22"/>
                <w:szCs w:val="22"/>
                <w:lang w:val="es-MX"/>
              </w:rPr>
              <w:t xml:space="preserve">Edad: 20 </w:t>
            </w:r>
            <w:r w:rsidRPr="00672453">
              <w:rPr>
                <w:sz w:val="22"/>
                <w:szCs w:val="22"/>
                <w:lang w:val="en-US"/>
              </w:rPr>
              <w:t>– 65 a</w:t>
            </w:r>
            <w:r w:rsidRPr="00672453">
              <w:rPr>
                <w:sz w:val="22"/>
                <w:szCs w:val="22"/>
                <w:lang w:val="es-MX"/>
              </w:rPr>
              <w:t>ñ</w:t>
            </w:r>
            <w:proofErr w:type="spellStart"/>
            <w:r w:rsidRPr="00672453">
              <w:rPr>
                <w:sz w:val="22"/>
                <w:szCs w:val="22"/>
                <w:lang w:val="en-US"/>
              </w:rPr>
              <w:t>os</w:t>
            </w:r>
            <w:proofErr w:type="spellEnd"/>
            <w:r w:rsidRPr="00672453">
              <w:rPr>
                <w:sz w:val="22"/>
                <w:szCs w:val="22"/>
                <w:lang w:val="en-US"/>
              </w:rPr>
              <w:t xml:space="preserve"> </w:t>
            </w:r>
          </w:p>
          <w:p w14:paraId="5B05A7EE" w14:textId="6C132CE9"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n-US"/>
              </w:rPr>
              <w:t>G</w:t>
            </w:r>
            <w:proofErr w:type="spellStart"/>
            <w:r w:rsidRPr="00672453">
              <w:rPr>
                <w:sz w:val="22"/>
                <w:szCs w:val="22"/>
                <w:lang w:val="es-MX"/>
              </w:rPr>
              <w:t>énero</w:t>
            </w:r>
            <w:proofErr w:type="spellEnd"/>
            <w:r w:rsidRPr="00672453">
              <w:rPr>
                <w:sz w:val="22"/>
                <w:szCs w:val="22"/>
                <w:lang w:val="es-MX"/>
              </w:rPr>
              <w:t>: Mujer</w:t>
            </w:r>
          </w:p>
          <w:p w14:paraId="5664CB22" w14:textId="6F7939EE"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Ubicación: En cualquier colonia de Mérida</w:t>
            </w:r>
          </w:p>
          <w:p w14:paraId="06C1B6B1" w14:textId="545C613B"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Familia: Soltero o casado (Predominante casada y con 1 hijo)</w:t>
            </w:r>
          </w:p>
          <w:p w14:paraId="0C06008F" w14:textId="4919915C"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Discapacidad: Sin limitaciones específicas</w:t>
            </w:r>
          </w:p>
          <w:p w14:paraId="6F70A8D3" w14:textId="15BCD718" w:rsidR="7C38ED15" w:rsidRPr="00672453" w:rsidRDefault="05620770" w:rsidP="00672453">
            <w:pPr>
              <w:pStyle w:val="Prrafodelista"/>
              <w:numPr>
                <w:ilvl w:val="0"/>
                <w:numId w:val="17"/>
              </w:numPr>
              <w:spacing w:before="0"/>
              <w:ind w:left="-20" w:right="-20"/>
              <w:rPr>
                <w:sz w:val="22"/>
                <w:szCs w:val="22"/>
                <w:lang w:val="es-MX"/>
              </w:rPr>
            </w:pPr>
            <w:r w:rsidRPr="00672453">
              <w:rPr>
                <w:sz w:val="22"/>
                <w:szCs w:val="22"/>
                <w:lang w:val="es-MX"/>
              </w:rPr>
              <w:t xml:space="preserve">Interés en la Participación Social: 66% </w:t>
            </w:r>
          </w:p>
          <w:p w14:paraId="0072AB44" w14:textId="23DE9975" w:rsidR="7C38ED15" w:rsidRPr="00672453" w:rsidRDefault="05620770" w:rsidP="00672453">
            <w:pPr>
              <w:pStyle w:val="Prrafodelista"/>
              <w:numPr>
                <w:ilvl w:val="0"/>
                <w:numId w:val="17"/>
              </w:numPr>
              <w:spacing w:after="160"/>
              <w:ind w:left="-20" w:right="-20"/>
              <w:rPr>
                <w:sz w:val="22"/>
                <w:szCs w:val="22"/>
                <w:lang w:val="es-MX"/>
              </w:rPr>
            </w:pPr>
            <w:r w:rsidRPr="00672453">
              <w:rPr>
                <w:sz w:val="22"/>
                <w:szCs w:val="22"/>
                <w:lang w:val="es-MX"/>
              </w:rPr>
              <w:t>Interés en colaboración de proyectos: 59% si (Predominante Mujeres)</w:t>
            </w:r>
          </w:p>
          <w:p w14:paraId="4EF3C5E6" w14:textId="199B1351" w:rsidR="7C38ED15" w:rsidRPr="00672453" w:rsidRDefault="05620770" w:rsidP="00672453">
            <w:pPr>
              <w:pStyle w:val="Prrafodelista"/>
              <w:numPr>
                <w:ilvl w:val="0"/>
                <w:numId w:val="17"/>
              </w:numPr>
              <w:spacing w:after="160"/>
              <w:ind w:left="-20" w:right="-20"/>
              <w:rPr>
                <w:sz w:val="22"/>
                <w:szCs w:val="22"/>
                <w:lang w:val="es-MX"/>
              </w:rPr>
            </w:pPr>
            <w:r w:rsidRPr="00672453">
              <w:rPr>
                <w:sz w:val="22"/>
                <w:szCs w:val="22"/>
                <w:lang w:val="es-MX"/>
              </w:rPr>
              <w:t>Preferencias de colaboración: Mujeres</w:t>
            </w:r>
          </w:p>
        </w:tc>
      </w:tr>
      <w:tr w:rsidR="7C38ED15" w:rsidRPr="00672453" w14:paraId="50581424" w14:textId="77777777" w:rsidTr="05620770">
        <w:trPr>
          <w:trHeight w:val="1253"/>
        </w:trPr>
        <w:tc>
          <w:tcPr>
            <w:tcW w:w="1890" w:type="dxa"/>
          </w:tcPr>
          <w:p w14:paraId="2FAFC1CF" w14:textId="3F965F8A" w:rsidR="7C38ED15" w:rsidRDefault="05620770" w:rsidP="05620770">
            <w:pPr>
              <w:pStyle w:val="tableleft"/>
              <w:spacing w:line="240" w:lineRule="exact"/>
              <w:rPr>
                <w:rFonts w:asciiTheme="minorHAnsi" w:hAnsiTheme="minorHAnsi" w:cstheme="minorBidi"/>
                <w:lang w:val="es-MX"/>
              </w:rPr>
            </w:pPr>
            <w:r w:rsidRPr="05620770">
              <w:rPr>
                <w:rFonts w:asciiTheme="majorHAnsi" w:eastAsiaTheme="minorEastAsia" w:hAnsiTheme="majorHAnsi" w:cstheme="minorBidi"/>
                <w:bCs/>
                <w:lang w:val="es-MX"/>
              </w:rPr>
              <w:t>Personas</w:t>
            </w:r>
          </w:p>
        </w:tc>
        <w:tc>
          <w:tcPr>
            <w:tcW w:w="7686" w:type="dxa"/>
            <w:tcBorders>
              <w:top w:val="single" w:sz="8" w:space="0" w:color="auto"/>
              <w:bottom w:val="single" w:sz="8" w:space="0" w:color="auto"/>
            </w:tcBorders>
          </w:tcPr>
          <w:p w14:paraId="61B07E70" w14:textId="5EDF9C25" w:rsidR="7C38ED15" w:rsidRPr="00672453" w:rsidRDefault="7C38ED15" w:rsidP="00672453">
            <w:pPr>
              <w:spacing w:line="240" w:lineRule="auto"/>
              <w:rPr>
                <w:rFonts w:ascii="Times New Roman" w:hAnsi="Times New Roman"/>
                <w:lang w:val="es-MX"/>
              </w:rPr>
            </w:pPr>
          </w:p>
          <w:p w14:paraId="684631A9" w14:textId="3C767E53" w:rsidR="7C38ED15" w:rsidRPr="00672453" w:rsidRDefault="05620770" w:rsidP="00672453">
            <w:pPr>
              <w:pStyle w:val="Prrafodelista"/>
              <w:numPr>
                <w:ilvl w:val="0"/>
                <w:numId w:val="2"/>
              </w:numPr>
              <w:rPr>
                <w:sz w:val="22"/>
                <w:szCs w:val="22"/>
                <w:lang w:val="es-MX"/>
              </w:rPr>
            </w:pPr>
            <w:r w:rsidRPr="00672453">
              <w:rPr>
                <w:sz w:val="22"/>
                <w:szCs w:val="22"/>
                <w:lang w:val="es-MX"/>
              </w:rPr>
              <w:t>Nombre: Carlos García</w:t>
            </w:r>
          </w:p>
          <w:p w14:paraId="0F64D2F0" w14:textId="3D6B3087" w:rsidR="7C38ED15" w:rsidRPr="00672453" w:rsidRDefault="05620770" w:rsidP="00672453">
            <w:pPr>
              <w:pStyle w:val="Prrafodelista"/>
              <w:numPr>
                <w:ilvl w:val="0"/>
                <w:numId w:val="2"/>
              </w:numPr>
              <w:rPr>
                <w:sz w:val="22"/>
                <w:szCs w:val="22"/>
                <w:lang w:val="es-MX"/>
              </w:rPr>
            </w:pPr>
            <w:r w:rsidRPr="00672453">
              <w:rPr>
                <w:sz w:val="22"/>
                <w:szCs w:val="22"/>
                <w:lang w:val="es-MX"/>
              </w:rPr>
              <w:t>Edad: 32 años</w:t>
            </w:r>
          </w:p>
          <w:p w14:paraId="58341FDE" w14:textId="16D63CB1" w:rsidR="7C38ED15" w:rsidRPr="00672453" w:rsidRDefault="05620770" w:rsidP="00672453">
            <w:pPr>
              <w:pStyle w:val="Prrafodelista"/>
              <w:numPr>
                <w:ilvl w:val="0"/>
                <w:numId w:val="2"/>
              </w:numPr>
              <w:rPr>
                <w:sz w:val="22"/>
                <w:szCs w:val="22"/>
                <w:lang w:val="es-MX"/>
              </w:rPr>
            </w:pPr>
            <w:r w:rsidRPr="00672453">
              <w:rPr>
                <w:sz w:val="22"/>
                <w:szCs w:val="22"/>
                <w:lang w:val="es-MX"/>
              </w:rPr>
              <w:t>Género: Masculino</w:t>
            </w:r>
          </w:p>
          <w:p w14:paraId="40E03857" w14:textId="52B4CFBA" w:rsidR="7C38ED15" w:rsidRPr="00672453" w:rsidRDefault="05620770" w:rsidP="00672453">
            <w:pPr>
              <w:pStyle w:val="Prrafodelista"/>
              <w:numPr>
                <w:ilvl w:val="0"/>
                <w:numId w:val="2"/>
              </w:numPr>
              <w:rPr>
                <w:sz w:val="22"/>
                <w:szCs w:val="22"/>
                <w:lang w:val="es-MX"/>
              </w:rPr>
            </w:pPr>
            <w:r w:rsidRPr="00672453">
              <w:rPr>
                <w:sz w:val="22"/>
                <w:szCs w:val="22"/>
                <w:lang w:val="es-MX"/>
              </w:rPr>
              <w:t xml:space="preserve">Ubicación: Colonia San José </w:t>
            </w:r>
            <w:proofErr w:type="spellStart"/>
            <w:r w:rsidRPr="00672453">
              <w:rPr>
                <w:sz w:val="22"/>
                <w:szCs w:val="22"/>
                <w:lang w:val="es-MX"/>
              </w:rPr>
              <w:t>Tecoh</w:t>
            </w:r>
            <w:proofErr w:type="spellEnd"/>
            <w:r w:rsidRPr="00672453">
              <w:rPr>
                <w:sz w:val="22"/>
                <w:szCs w:val="22"/>
                <w:lang w:val="es-MX"/>
              </w:rPr>
              <w:t>, Mérida, Yucatán</w:t>
            </w:r>
          </w:p>
          <w:p w14:paraId="206F1C84" w14:textId="7F9144DA" w:rsidR="7C38ED15" w:rsidRPr="00672453" w:rsidRDefault="05620770" w:rsidP="00672453">
            <w:pPr>
              <w:pStyle w:val="Prrafodelista"/>
              <w:numPr>
                <w:ilvl w:val="0"/>
                <w:numId w:val="2"/>
              </w:numPr>
              <w:rPr>
                <w:sz w:val="22"/>
                <w:szCs w:val="22"/>
                <w:lang w:val="es-MX"/>
              </w:rPr>
            </w:pPr>
            <w:r w:rsidRPr="00672453">
              <w:rPr>
                <w:sz w:val="22"/>
                <w:szCs w:val="22"/>
                <w:lang w:val="es-MX"/>
              </w:rPr>
              <w:t>Estado Civil: Casado, con 1 hijo</w:t>
            </w:r>
          </w:p>
          <w:p w14:paraId="3D785CD2" w14:textId="2348889E" w:rsidR="7C38ED15" w:rsidRPr="00672453" w:rsidRDefault="05620770" w:rsidP="00672453">
            <w:pPr>
              <w:pStyle w:val="Prrafodelista"/>
              <w:numPr>
                <w:ilvl w:val="0"/>
                <w:numId w:val="2"/>
              </w:numPr>
              <w:rPr>
                <w:sz w:val="22"/>
                <w:szCs w:val="22"/>
                <w:lang w:val="es-MX"/>
              </w:rPr>
            </w:pPr>
            <w:r w:rsidRPr="00672453">
              <w:rPr>
                <w:sz w:val="22"/>
                <w:szCs w:val="22"/>
                <w:lang w:val="es-MX"/>
              </w:rPr>
              <w:t>Discapacidad: Sin limitaciones específicas</w:t>
            </w:r>
          </w:p>
          <w:p w14:paraId="567A3D8B" w14:textId="40B7273E" w:rsidR="7C38ED15" w:rsidRPr="00672453" w:rsidRDefault="05620770" w:rsidP="00672453">
            <w:pPr>
              <w:pStyle w:val="Prrafodelista"/>
              <w:numPr>
                <w:ilvl w:val="0"/>
                <w:numId w:val="2"/>
              </w:numPr>
              <w:rPr>
                <w:sz w:val="22"/>
                <w:szCs w:val="22"/>
                <w:lang w:val="es-MX"/>
              </w:rPr>
            </w:pPr>
            <w:r w:rsidRPr="00672453">
              <w:rPr>
                <w:sz w:val="22"/>
                <w:szCs w:val="22"/>
                <w:lang w:val="es-MX"/>
              </w:rPr>
              <w:t>Interés en la Participación Social: Sí</w:t>
            </w:r>
          </w:p>
          <w:p w14:paraId="4D866679" w14:textId="7CEA9DAB" w:rsidR="7C38ED15" w:rsidRPr="00672453" w:rsidRDefault="05620770" w:rsidP="00672453">
            <w:pPr>
              <w:pStyle w:val="Prrafodelista"/>
              <w:numPr>
                <w:ilvl w:val="0"/>
                <w:numId w:val="2"/>
              </w:numPr>
              <w:rPr>
                <w:sz w:val="22"/>
                <w:szCs w:val="22"/>
                <w:lang w:val="es-MX"/>
              </w:rPr>
            </w:pPr>
            <w:r w:rsidRPr="00672453">
              <w:rPr>
                <w:sz w:val="22"/>
                <w:szCs w:val="22"/>
                <w:lang w:val="es-MX"/>
              </w:rPr>
              <w:t>Interés en Colaboración de Proyectos: Sí</w:t>
            </w:r>
          </w:p>
          <w:p w14:paraId="599A703A" w14:textId="3DF00146" w:rsidR="7C38ED15" w:rsidRPr="00672453" w:rsidRDefault="05620770" w:rsidP="00672453">
            <w:pPr>
              <w:pStyle w:val="Prrafodelista"/>
              <w:numPr>
                <w:ilvl w:val="0"/>
                <w:numId w:val="2"/>
              </w:numPr>
              <w:rPr>
                <w:sz w:val="22"/>
                <w:szCs w:val="22"/>
                <w:lang w:val="es-MX"/>
              </w:rPr>
            </w:pPr>
            <w:r w:rsidRPr="00672453">
              <w:rPr>
                <w:sz w:val="22"/>
                <w:szCs w:val="22"/>
                <w:lang w:val="es-MX"/>
              </w:rPr>
              <w:t>Preferencias de Colaboración: Mujeres</w:t>
            </w:r>
          </w:p>
          <w:p w14:paraId="32D3FD04" w14:textId="210FF149" w:rsidR="7C38ED15" w:rsidRPr="00672453" w:rsidRDefault="7C38ED15" w:rsidP="00672453">
            <w:pPr>
              <w:spacing w:line="240" w:lineRule="auto"/>
              <w:rPr>
                <w:rFonts w:ascii="Times New Roman" w:hAnsi="Times New Roman"/>
                <w:lang w:val="es-MX"/>
              </w:rPr>
            </w:pPr>
          </w:p>
          <w:p w14:paraId="538456BE" w14:textId="0DA2C5A0"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Carlos García es un individuo que no solo se preocupa por el bienestar de su propia familia, sino que también se preocupa por el bienestar de su comunidad en la colonia marginada de San José </w:t>
            </w:r>
            <w:proofErr w:type="spellStart"/>
            <w:r w:rsidRPr="00672453">
              <w:rPr>
                <w:rFonts w:ascii="Times New Roman" w:hAnsi="Times New Roman"/>
                <w:lang w:val="es-MX"/>
              </w:rPr>
              <w:t>Tecoh</w:t>
            </w:r>
            <w:proofErr w:type="spellEnd"/>
            <w:r w:rsidRPr="00672453">
              <w:rPr>
                <w:rFonts w:ascii="Times New Roman" w:hAnsi="Times New Roman"/>
                <w:lang w:val="es-MX"/>
              </w:rPr>
              <w:t xml:space="preserve"> en Mérida, Yucatán. </w:t>
            </w:r>
            <w:bookmarkStart w:id="38" w:name="_Int_au3eqnoi"/>
            <w:r w:rsidRPr="00672453">
              <w:rPr>
                <w:rFonts w:ascii="Times New Roman" w:hAnsi="Times New Roman"/>
                <w:lang w:val="es-MX"/>
              </w:rPr>
              <w:t>Él comprende los desafíos y las dificultades que enfrentan sus vecinos en términos de acceso limitado a servicios básicos y oportunidades económicas, y está comprometido con la idea de mejorar la calidad de vida en su colonia.</w:t>
            </w:r>
            <w:bookmarkEnd w:id="38"/>
          </w:p>
          <w:p w14:paraId="2C1D1F49" w14:textId="7A70D8E8"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Carlos es activo en iniciativas comunitarias y proyectos locales que buscan abordar problemas clave en su colonia. Participa en grupos de vecinos que trabajan para mejorar la infraestructura local, como la reparación de calles, la instalación de alumbrado público y la mejora de sistemas de agua y saneamiento. También colabora en proyectos de embellecimiento de la colonia, como la creación de parques comunitarios y áreas verdes.</w:t>
            </w:r>
          </w:p>
          <w:p w14:paraId="722B5B1B" w14:textId="46DB4BCD"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Además, Carlos busca oportunidades para promover el desarrollo económico en su colonia. Participa en programas de capacitación y emprendimiento que ayudan a los residentes a adquirir nuevas habilidades y a establecer pequeños negocios locales. También está involucrado en iniciativas que promueven el turismo local y la </w:t>
            </w:r>
            <w:r w:rsidRPr="00672453">
              <w:rPr>
                <w:rFonts w:ascii="Times New Roman" w:hAnsi="Times New Roman"/>
                <w:lang w:val="es-MX"/>
              </w:rPr>
              <w:lastRenderedPageBreak/>
              <w:t>artesanía regional, buscando generar ingresos adicionales para los residentes y mejorar la economía local.</w:t>
            </w:r>
          </w:p>
          <w:p w14:paraId="388F5023" w14:textId="17EE0318"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Carlos se esfuerza por fomentar un sentido de comunidad y solidaridad entre los residentes de la colonia. Organiza eventos y actividades sociales que reúnen a las familias locales y promueven la cooperación y el apoyo mutuo. Además, trabaja para fortalecer las redes de apoyo dentro de la comunidad, brindando asistencia a aquellos que enfrentan dificultades y promoviendo la colaboración entre vecinos para abordar problemas comunes. </w:t>
            </w:r>
          </w:p>
          <w:p w14:paraId="30395376" w14:textId="57537F12"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Carlos García es una persona activa que trabaja incansablemente para mejorar la calidad de vida en su colonia marginada. A través de su dedicación y esfuerzos, busca empoderar a sus vecinos, promover el desarrollo económico y social, y crear un entorno más próspero y sostenible para todos. Sus objetivos incluyen sentirse útil y tener un impacto positivo en su comunidad, así como fortalecer las relaciones sociales y económicas dentro de su entorno.</w:t>
            </w:r>
          </w:p>
          <w:p w14:paraId="013E2CF4" w14:textId="171A8CE8"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 </w:t>
            </w:r>
          </w:p>
          <w:p w14:paraId="36FB11A4" w14:textId="55AC6C87" w:rsidR="7C38ED15" w:rsidRPr="00672453" w:rsidRDefault="05620770" w:rsidP="00672453">
            <w:pPr>
              <w:pStyle w:val="Prrafodelista"/>
              <w:numPr>
                <w:ilvl w:val="0"/>
                <w:numId w:val="1"/>
              </w:numPr>
              <w:rPr>
                <w:sz w:val="22"/>
                <w:szCs w:val="22"/>
                <w:lang w:val="es-MX"/>
              </w:rPr>
            </w:pPr>
            <w:r w:rsidRPr="00672453">
              <w:rPr>
                <w:sz w:val="22"/>
                <w:szCs w:val="22"/>
                <w:lang w:val="es-MX"/>
              </w:rPr>
              <w:t xml:space="preserve">Nombre: María González   </w:t>
            </w:r>
          </w:p>
          <w:p w14:paraId="397BC532" w14:textId="01724558" w:rsidR="7C38ED15" w:rsidRPr="00672453" w:rsidRDefault="05620770" w:rsidP="00672453">
            <w:pPr>
              <w:pStyle w:val="Prrafodelista"/>
              <w:numPr>
                <w:ilvl w:val="0"/>
                <w:numId w:val="1"/>
              </w:numPr>
              <w:rPr>
                <w:sz w:val="22"/>
                <w:szCs w:val="22"/>
                <w:lang w:val="es-MX"/>
              </w:rPr>
            </w:pPr>
            <w:r w:rsidRPr="00672453">
              <w:rPr>
                <w:sz w:val="22"/>
                <w:szCs w:val="22"/>
                <w:lang w:val="es-MX"/>
              </w:rPr>
              <w:t>Edad: 65 años</w:t>
            </w:r>
          </w:p>
          <w:p w14:paraId="41A361BC" w14:textId="31ABFB15" w:rsidR="7C38ED15" w:rsidRPr="00672453" w:rsidRDefault="05620770" w:rsidP="00672453">
            <w:pPr>
              <w:pStyle w:val="Prrafodelista"/>
              <w:numPr>
                <w:ilvl w:val="0"/>
                <w:numId w:val="1"/>
              </w:numPr>
              <w:rPr>
                <w:sz w:val="22"/>
                <w:szCs w:val="22"/>
                <w:lang w:val="es-MX"/>
              </w:rPr>
            </w:pPr>
            <w:r w:rsidRPr="00672453">
              <w:rPr>
                <w:sz w:val="22"/>
                <w:szCs w:val="22"/>
                <w:lang w:val="es-MX"/>
              </w:rPr>
              <w:t>Género: Femenino</w:t>
            </w:r>
          </w:p>
          <w:p w14:paraId="1603EA45" w14:textId="2D84728C" w:rsidR="7C38ED15" w:rsidRPr="00672453" w:rsidRDefault="05620770" w:rsidP="00672453">
            <w:pPr>
              <w:pStyle w:val="Prrafodelista"/>
              <w:numPr>
                <w:ilvl w:val="0"/>
                <w:numId w:val="1"/>
              </w:numPr>
              <w:rPr>
                <w:sz w:val="22"/>
                <w:szCs w:val="22"/>
                <w:lang w:val="es-MX"/>
              </w:rPr>
            </w:pPr>
            <w:r w:rsidRPr="00672453">
              <w:rPr>
                <w:sz w:val="22"/>
                <w:szCs w:val="22"/>
                <w:lang w:val="es-MX"/>
              </w:rPr>
              <w:t>Ubicación: Barrio La Ermita, Mérida, Yucatán</w:t>
            </w:r>
          </w:p>
          <w:p w14:paraId="2EE25758" w14:textId="14356E13" w:rsidR="7C38ED15" w:rsidRPr="00672453" w:rsidRDefault="05620770" w:rsidP="00672453">
            <w:pPr>
              <w:pStyle w:val="Prrafodelista"/>
              <w:numPr>
                <w:ilvl w:val="0"/>
                <w:numId w:val="1"/>
              </w:numPr>
              <w:rPr>
                <w:sz w:val="22"/>
                <w:szCs w:val="22"/>
                <w:lang w:val="es-MX"/>
              </w:rPr>
            </w:pPr>
            <w:r w:rsidRPr="00672453">
              <w:rPr>
                <w:sz w:val="22"/>
                <w:szCs w:val="22"/>
                <w:lang w:val="es-MX"/>
              </w:rPr>
              <w:t>Estado Civil: Viuda, con 3 hijos</w:t>
            </w:r>
          </w:p>
          <w:p w14:paraId="20B4C2DB" w14:textId="099F30D0" w:rsidR="7C38ED15" w:rsidRPr="00672453" w:rsidRDefault="05620770" w:rsidP="00672453">
            <w:pPr>
              <w:pStyle w:val="Prrafodelista"/>
              <w:numPr>
                <w:ilvl w:val="0"/>
                <w:numId w:val="1"/>
              </w:numPr>
              <w:rPr>
                <w:sz w:val="22"/>
                <w:szCs w:val="22"/>
                <w:lang w:val="es-MX"/>
              </w:rPr>
            </w:pPr>
            <w:r w:rsidRPr="00672453">
              <w:rPr>
                <w:sz w:val="22"/>
                <w:szCs w:val="22"/>
                <w:lang w:val="es-MX"/>
              </w:rPr>
              <w:t>Discapacidad: Sin limitaciones específicas</w:t>
            </w:r>
          </w:p>
          <w:p w14:paraId="600EF99A" w14:textId="794B5E2A" w:rsidR="7C38ED15" w:rsidRPr="00672453" w:rsidRDefault="05620770" w:rsidP="00672453">
            <w:pPr>
              <w:pStyle w:val="Prrafodelista"/>
              <w:numPr>
                <w:ilvl w:val="0"/>
                <w:numId w:val="1"/>
              </w:numPr>
              <w:rPr>
                <w:sz w:val="22"/>
                <w:szCs w:val="22"/>
                <w:lang w:val="es-MX"/>
              </w:rPr>
            </w:pPr>
            <w:r w:rsidRPr="00672453">
              <w:rPr>
                <w:sz w:val="22"/>
                <w:szCs w:val="22"/>
                <w:lang w:val="es-MX"/>
              </w:rPr>
              <w:t>Interés en la Participación Social: Sí</w:t>
            </w:r>
          </w:p>
          <w:p w14:paraId="03C6B6D2" w14:textId="482C09BC" w:rsidR="7C38ED15" w:rsidRPr="00672453" w:rsidRDefault="05620770" w:rsidP="00672453">
            <w:pPr>
              <w:pStyle w:val="Prrafodelista"/>
              <w:numPr>
                <w:ilvl w:val="0"/>
                <w:numId w:val="1"/>
              </w:numPr>
              <w:rPr>
                <w:sz w:val="22"/>
                <w:szCs w:val="22"/>
                <w:lang w:val="es-MX"/>
              </w:rPr>
            </w:pPr>
            <w:r w:rsidRPr="00672453">
              <w:rPr>
                <w:sz w:val="22"/>
                <w:szCs w:val="22"/>
                <w:lang w:val="es-MX"/>
              </w:rPr>
              <w:t>Interés en Colaboración de Proyectos: Sí</w:t>
            </w:r>
          </w:p>
          <w:p w14:paraId="358E6C67" w14:textId="6416AF3D" w:rsidR="7C38ED15" w:rsidRPr="00672453" w:rsidRDefault="05620770" w:rsidP="00672453">
            <w:pPr>
              <w:pStyle w:val="Prrafodelista"/>
              <w:numPr>
                <w:ilvl w:val="0"/>
                <w:numId w:val="1"/>
              </w:numPr>
              <w:rPr>
                <w:sz w:val="22"/>
                <w:szCs w:val="22"/>
                <w:lang w:val="es-MX"/>
              </w:rPr>
            </w:pPr>
            <w:r w:rsidRPr="00672453">
              <w:rPr>
                <w:sz w:val="22"/>
                <w:szCs w:val="22"/>
                <w:lang w:val="es-MX"/>
              </w:rPr>
              <w:t>Preferencias de Colaboración: Mujeres</w:t>
            </w:r>
          </w:p>
          <w:p w14:paraId="03E1A578" w14:textId="35C8DA78"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 </w:t>
            </w:r>
          </w:p>
          <w:p w14:paraId="71AB7961" w14:textId="4F1867D3"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 xml:space="preserve">María González es una residente del Barrio La Ermita en Mérida, Yucatán, con una vasta experiencia y profundo conocimiento sobre las necesidades y desafíos de su comunidad. </w:t>
            </w:r>
            <w:bookmarkStart w:id="39" w:name="_Int_sPRcyF8E"/>
            <w:r w:rsidRPr="00672453">
              <w:rPr>
                <w:rFonts w:ascii="Times New Roman" w:hAnsi="Times New Roman"/>
                <w:lang w:val="es-MX"/>
              </w:rPr>
              <w:t>A pesar de haber llegado a la jubilación, María sigue siendo una fuerza activa en la mejora de su barrio y en la promoción del bienestar comunitario.</w:t>
            </w:r>
            <w:bookmarkEnd w:id="39"/>
          </w:p>
          <w:p w14:paraId="3E7F5F72" w14:textId="4B36BE7D"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Como una figura respetada en la comunidad, María participa activamente en diversas iniciativas sociales y proyectos colaborativos que buscan abordar las dificultades locales. Se involucra en grupos de vecinos que trabajan para mejorar la infraestructura, como la reparación de calles y la implementación de medidas de seguridad en el barrio. Además, aporta su experiencia en la planificación y ejecución de proyectos que beneficien a los residentes de todas las edades.</w:t>
            </w:r>
          </w:p>
          <w:p w14:paraId="41FC8D7C" w14:textId="5A1547A2"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María también es una defensora de los programas destinados a promover el bienestar de los adultos mayores en el barrio. Participa en actividades recreativas y educativas diseñadas para este grupo demográfico, y se esfuerza por crear espacios inclusivos y accesibles para todos.</w:t>
            </w:r>
          </w:p>
          <w:p w14:paraId="0B882E45" w14:textId="2FDE0CD2"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Además, María contribuye al desarrollo económico local mediante la promoción de actividades artesanales y culturales. Apoya a los emprendedores locales, especialmente a las mujeres, brindándoles orientación y oportunidades para mostrar y vender sus productos.</w:t>
            </w:r>
          </w:p>
          <w:p w14:paraId="230C18F7" w14:textId="7B197F84" w:rsidR="7C38ED15" w:rsidRPr="00672453" w:rsidRDefault="05620770" w:rsidP="00672453">
            <w:pPr>
              <w:spacing w:line="240" w:lineRule="auto"/>
              <w:rPr>
                <w:rFonts w:ascii="Times New Roman" w:hAnsi="Times New Roman"/>
                <w:lang w:val="es-MX"/>
              </w:rPr>
            </w:pPr>
            <w:r w:rsidRPr="00672453">
              <w:rPr>
                <w:rFonts w:ascii="Times New Roman" w:hAnsi="Times New Roman"/>
                <w:lang w:val="es-MX"/>
              </w:rPr>
              <w:t>María González es un ejemplo inspirador de cómo la experiencia y el compromiso pueden marcar la diferencia en la comunidad. Su dedicación a mejorar la calidad de vida de sus vecinos, su participación en proyectos colaborativos y su papel como defensora de los derechos y necesidades de los adultos mayores la convierten en un activo invaluable para el Barrio La Ermita.</w:t>
            </w:r>
          </w:p>
          <w:p w14:paraId="5011DFA4" w14:textId="6AA5F803" w:rsidR="7C38ED15" w:rsidRPr="00672453" w:rsidRDefault="7C38ED15" w:rsidP="00672453">
            <w:pPr>
              <w:spacing w:line="240" w:lineRule="auto"/>
              <w:rPr>
                <w:rFonts w:ascii="Times New Roman" w:hAnsi="Times New Roman"/>
                <w:b/>
                <w:bCs/>
                <w:lang w:val="es-MX"/>
              </w:rPr>
            </w:pPr>
          </w:p>
        </w:tc>
      </w:tr>
      <w:tr w:rsidR="7C38ED15" w:rsidRPr="00672453" w14:paraId="0AF232CA" w14:textId="77777777" w:rsidTr="05620770">
        <w:trPr>
          <w:trHeight w:val="1253"/>
        </w:trPr>
        <w:tc>
          <w:tcPr>
            <w:tcW w:w="1890" w:type="dxa"/>
          </w:tcPr>
          <w:p w14:paraId="0B0613F4" w14:textId="0B5FA95D" w:rsidR="7C38ED15" w:rsidRDefault="05620770" w:rsidP="05620770">
            <w:pPr>
              <w:pStyle w:val="tableleft"/>
              <w:spacing w:line="240" w:lineRule="exact"/>
              <w:rPr>
                <w:rFonts w:asciiTheme="majorHAnsi" w:eastAsiaTheme="minorEastAsia" w:hAnsiTheme="majorHAnsi" w:cstheme="minorBidi"/>
                <w:bCs/>
                <w:lang w:val="es-MX"/>
              </w:rPr>
            </w:pPr>
            <w:r w:rsidRPr="05620770">
              <w:rPr>
                <w:rFonts w:asciiTheme="majorHAnsi" w:eastAsiaTheme="minorEastAsia" w:hAnsiTheme="majorHAnsi" w:cstheme="minorBidi"/>
                <w:bCs/>
                <w:lang w:val="es-MX"/>
              </w:rPr>
              <w:lastRenderedPageBreak/>
              <w:t>Escenario</w:t>
            </w:r>
          </w:p>
        </w:tc>
        <w:tc>
          <w:tcPr>
            <w:tcW w:w="7686" w:type="dxa"/>
            <w:tcBorders>
              <w:top w:val="single" w:sz="8" w:space="0" w:color="auto"/>
              <w:bottom w:val="single" w:sz="8" w:space="0" w:color="auto"/>
            </w:tcBorders>
          </w:tcPr>
          <w:p w14:paraId="5E561BAB" w14:textId="5F5CE796" w:rsidR="7C38ED15" w:rsidRPr="00672453" w:rsidRDefault="05620770" w:rsidP="00672453">
            <w:pPr>
              <w:spacing w:line="240" w:lineRule="auto"/>
              <w:rPr>
                <w:rFonts w:ascii="Times New Roman" w:hAnsi="Times New Roman"/>
                <w:lang w:val="es-MX"/>
              </w:rPr>
            </w:pPr>
            <w:r w:rsidRPr="00672453">
              <w:rPr>
                <w:rFonts w:ascii="Times New Roman" w:hAnsi="Times New Roman"/>
                <w:b/>
                <w:bCs/>
                <w:lang w:val="es-MX"/>
              </w:rPr>
              <w:t>Título</w:t>
            </w:r>
            <w:r w:rsidRPr="00672453">
              <w:rPr>
                <w:rFonts w:ascii="Times New Roman" w:hAnsi="Times New Roman"/>
                <w:lang w:val="es-MX"/>
              </w:rPr>
              <w:t>: Iniciativa para fomentar la lectura y acceso a recursos educativos</w:t>
            </w:r>
          </w:p>
          <w:p w14:paraId="5EFEDEBC" w14:textId="31EDA209"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Situación: En la Colonia San José </w:t>
            </w:r>
            <w:proofErr w:type="spellStart"/>
            <w:r w:rsidRPr="00672453">
              <w:rPr>
                <w:rFonts w:ascii="Times New Roman" w:hAnsi="Times New Roman"/>
                <w:lang w:val="es-MX"/>
              </w:rPr>
              <w:t>Tecoh</w:t>
            </w:r>
            <w:proofErr w:type="spellEnd"/>
            <w:r w:rsidRPr="00672453">
              <w:rPr>
                <w:rFonts w:ascii="Times New Roman" w:hAnsi="Times New Roman"/>
                <w:lang w:val="es-MX"/>
              </w:rPr>
              <w:t>, existe una carencia de acceso a la lectura y a recursos educativos para los residentes, principalmente para los niños y jóvenes. La comunidad está interesada en promover la lectura y facilitar el acceso a libros y materiales educativos, pero desconocen cómo iniciar este proceso y qué recursos podrían requerir.</w:t>
            </w:r>
          </w:p>
          <w:p w14:paraId="30FCC449" w14:textId="3EA625AF"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7AA08000" w14:textId="4DC78DFB" w:rsidR="7C38ED15" w:rsidRPr="00672453" w:rsidRDefault="05620770" w:rsidP="00672453">
            <w:pPr>
              <w:spacing w:line="240" w:lineRule="auto"/>
              <w:rPr>
                <w:rFonts w:ascii="Times New Roman" w:hAnsi="Times New Roman"/>
                <w:b/>
                <w:bCs/>
                <w:lang w:val="es-MX"/>
              </w:rPr>
            </w:pPr>
            <w:r w:rsidRPr="00672453">
              <w:rPr>
                <w:rFonts w:ascii="Times New Roman" w:hAnsi="Times New Roman"/>
                <w:b/>
                <w:bCs/>
                <w:lang w:val="es-MX"/>
              </w:rPr>
              <w:t>Ruta de ejecución:</w:t>
            </w:r>
          </w:p>
          <w:p w14:paraId="50BD6E5F" w14:textId="32FFFEA7"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1: Acceso a la aplicación.</w:t>
            </w:r>
          </w:p>
          <w:p w14:paraId="2C7FA225" w14:textId="75518BBB"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María González, una residente comprometida de la Colonia San José </w:t>
            </w:r>
            <w:proofErr w:type="spellStart"/>
            <w:r w:rsidRPr="00672453">
              <w:rPr>
                <w:rFonts w:ascii="Times New Roman" w:hAnsi="Times New Roman"/>
                <w:lang w:val="es-MX"/>
              </w:rPr>
              <w:t>Tecoh</w:t>
            </w:r>
            <w:proofErr w:type="spellEnd"/>
            <w:r w:rsidRPr="00672453">
              <w:rPr>
                <w:rFonts w:ascii="Times New Roman" w:hAnsi="Times New Roman"/>
                <w:lang w:val="es-MX"/>
              </w:rPr>
              <w:t xml:space="preserve"> en Mérida, Yucatán, ve una oportunidad para proponer una iniciativa social que promueva la lectura y el acceso a recursos educativos en su comunidad. Decide utilizar una aplicación móvil dedicada a la participación comunitaria y la colaboración de proyectos.</w:t>
            </w:r>
          </w:p>
          <w:p w14:paraId="306E922E" w14:textId="6645BB91"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49B72E59" w14:textId="57EED7F1"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2: Navegación en la aplicación.</w:t>
            </w:r>
          </w:p>
          <w:p w14:paraId="62725321" w14:textId="4807FE79"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María González abre la aplicación en su teléfono inteligente y explora las diferentes secciones disponibles. Encuentra una sección específica dedicada a la presentación de propuestas de proyectos y decide hacer clic en ella.</w:t>
            </w:r>
          </w:p>
          <w:p w14:paraId="25813037" w14:textId="4FD9788E"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5971B977" w14:textId="70C67673"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3: Propuesta de la iniciativa.</w:t>
            </w:r>
          </w:p>
          <w:p w14:paraId="0E3F59F3" w14:textId="0C93FDEA"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Dentro de la sección de propuestas de proyectos, María González encuentra un formulario que le permite detallar su iniciativa social. Llena los campos requeridos, incluyendo el título de la propuesta, una descripción detallada del proyecto y los objetivos que espera lograr. También adjunta cualquier material adicional relevante, como imágenes o documentos de apoyo relacionados con la promoción de la lectura y la educación.</w:t>
            </w:r>
          </w:p>
          <w:p w14:paraId="6B3D6AE0" w14:textId="610DE73E"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5A35F2F2" w14:textId="7D19933E"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4: Selección de categorías y etiquetas.</w:t>
            </w:r>
          </w:p>
          <w:p w14:paraId="1A132E5F" w14:textId="3E5F68DB"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Para asegurarse de que su propuesta sea fácilmente identificable y accesible para otros usuarios de la aplicación, María González selecciona las categorías y etiquetas adecuadas que representan el enfoque y el alcance de su iniciativa social. Esto incluye categorías como "Educación", "Cultura" y "Desarrollo comunitario", así como etiquetas específicas relacionadas con la promoción de la lectura y el acceso a recursos educativos.</w:t>
            </w:r>
          </w:p>
          <w:p w14:paraId="6EC94AE5" w14:textId="5883AD48"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1B5C4045" w14:textId="2F756A91"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5: Envío de la propuesta.</w:t>
            </w:r>
          </w:p>
          <w:p w14:paraId="439B3C0F" w14:textId="6BCA60DF"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Una vez que ha completado todos los campos y seleccionado las categorías y etiquetas adecuadas, María González envía su propuesta de iniciativa social a través de la aplicación. Recibe una confirmación de que la propuesta ha sido enviada con éxito y está en proceso de revisión.</w:t>
            </w:r>
          </w:p>
          <w:p w14:paraId="1306075C" w14:textId="23109249"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0A9C1854" w14:textId="7037EEF7"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6: Seguimiento y participación.</w:t>
            </w:r>
          </w:p>
          <w:p w14:paraId="398B1F5B" w14:textId="217A5F35"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lastRenderedPageBreak/>
              <w:t>Después de enviar su propuesta, María González utiliza la aplicación para dar seguimiento a su iniciativa social. Puede consultar el estado de su propuesta, ver comentarios o sugerencias de otros usuarios y participar en discusiones relacionadas con su proyecto. Además, puede colaborar con otros miembros de la comunidad que estén interesados en apoyar o contribuir a su iniciativa.</w:t>
            </w:r>
          </w:p>
          <w:p w14:paraId="65C250F4" w14:textId="1D08FEC3"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3E44F4C3" w14:textId="64F3D972"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7: Retroalimentación y revisión de la propuesta.</w:t>
            </w:r>
          </w:p>
          <w:p w14:paraId="4C698A7F" w14:textId="6AE40420"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Después de enviar su propuesta, María González espera recibir retroalimentación de otros usuarios de la aplicación y del equipo encargado de revisar las propuestas. Ella revisa periódicamente el estado de su propuesta para ver si ha sido revisada o si se requiere más información.</w:t>
            </w:r>
          </w:p>
          <w:p w14:paraId="2BF08A4A" w14:textId="33CF0E29"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0C2E2B98" w14:textId="7994CDDA"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8: Revisión y ajustes.</w:t>
            </w:r>
          </w:p>
          <w:p w14:paraId="71BC0ACE" w14:textId="31F3194F"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Si la propuesta de María González recibe comentarios o sugerencias para mejorarla, ella está dispuesta a revisarla y realizar los ajustes necesarios. Utiliza la función de edición de la aplicación para hacer cambios en la descripción del proyecto, los objetivos o cualquier otra área que necesite mejorar. Una vez que ha realizado los ajustes, vuelve a enviar la propuesta para su revisión.</w:t>
            </w:r>
          </w:p>
          <w:p w14:paraId="25312A06" w14:textId="36A36182"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 xml:space="preserve"> </w:t>
            </w:r>
          </w:p>
          <w:p w14:paraId="675C326D" w14:textId="4DE74A89" w:rsidR="7C38ED15" w:rsidRPr="00672453" w:rsidRDefault="05620770" w:rsidP="00672453">
            <w:pPr>
              <w:spacing w:line="240" w:lineRule="auto"/>
              <w:rPr>
                <w:rFonts w:ascii="Times New Roman" w:hAnsi="Times New Roman"/>
                <w:lang w:val="es-ES"/>
              </w:rPr>
            </w:pPr>
            <w:r w:rsidRPr="00672453">
              <w:rPr>
                <w:rFonts w:ascii="Times New Roman" w:hAnsi="Times New Roman"/>
                <w:lang w:val="es-MX"/>
              </w:rPr>
              <w:t>Paso 9: Implementación y seguimiento del proyecto.</w:t>
            </w:r>
          </w:p>
          <w:p w14:paraId="175905AC" w14:textId="121789FF" w:rsidR="7C38ED15" w:rsidRPr="00672453" w:rsidRDefault="05620770" w:rsidP="00672453">
            <w:pPr>
              <w:spacing w:line="240" w:lineRule="auto"/>
              <w:rPr>
                <w:rFonts w:ascii="Times New Roman" w:hAnsi="Times New Roman"/>
                <w:lang w:val="es-ES"/>
              </w:rPr>
            </w:pPr>
            <w:bookmarkStart w:id="40" w:name="_Int_nO6rcvUv"/>
            <w:r w:rsidRPr="00672453">
              <w:rPr>
                <w:rFonts w:ascii="Times New Roman" w:hAnsi="Times New Roman"/>
                <w:lang w:val="es-MX"/>
              </w:rPr>
              <w:t>Una vez que la propuesta ha sido revisada y aprobada, María González lidera la implementación del proyecto en la comunidad.</w:t>
            </w:r>
            <w:bookmarkEnd w:id="40"/>
            <w:r w:rsidRPr="00672453">
              <w:rPr>
                <w:rFonts w:ascii="Times New Roman" w:hAnsi="Times New Roman"/>
                <w:lang w:val="es-MX"/>
              </w:rPr>
              <w:t xml:space="preserve"> Organiza las actividades necesarias para llevar a cabo su iniciativa social y establece un sistema de seguimiento para evaluar el progreso del proyecto y realizar ajustes según sea necesario para garantizar su efectividad a largo plazo.</w:t>
            </w:r>
          </w:p>
          <w:p w14:paraId="7F5CD212" w14:textId="7ACAD328" w:rsidR="7C38ED15" w:rsidRPr="00672453" w:rsidRDefault="7C38ED15" w:rsidP="00672453">
            <w:pPr>
              <w:spacing w:line="240" w:lineRule="auto"/>
              <w:rPr>
                <w:rFonts w:ascii="Times New Roman" w:hAnsi="Times New Roman"/>
                <w:lang w:val="es-MX"/>
              </w:rPr>
            </w:pPr>
          </w:p>
        </w:tc>
      </w:tr>
    </w:tbl>
    <w:p w14:paraId="27F8EB68" w14:textId="77777777" w:rsidR="00C82D0E" w:rsidRDefault="05620770" w:rsidP="00187E0D">
      <w:pPr>
        <w:pStyle w:val="Ttulo1"/>
        <w:rPr>
          <w:lang w:val="es-MX"/>
        </w:rPr>
      </w:pPr>
      <w:bookmarkStart w:id="41" w:name="_Toc161749016"/>
      <w:r w:rsidRPr="05620770">
        <w:rPr>
          <w:lang w:val="es-MX"/>
        </w:rPr>
        <w:lastRenderedPageBreak/>
        <w:t>Conclusiones</w:t>
      </w:r>
      <w:bookmarkEnd w:id="41"/>
    </w:p>
    <w:p w14:paraId="18A89D8C" w14:textId="44958024" w:rsidR="004A7F6D" w:rsidRDefault="05620770" w:rsidP="05620770">
      <w:pPr>
        <w:spacing w:line="360" w:lineRule="auto"/>
        <w:ind w:firstLine="708"/>
        <w:jc w:val="both"/>
        <w:rPr>
          <w:rFonts w:ascii="Times New Roman" w:hAnsi="Times New Roman"/>
          <w:lang w:val="es-MX"/>
        </w:rPr>
      </w:pPr>
      <w:r w:rsidRPr="05620770">
        <w:rPr>
          <w:rFonts w:ascii="Times New Roman" w:hAnsi="Times New Roman"/>
          <w:lang w:val="es-MX"/>
        </w:rPr>
        <w:t xml:space="preserve">En resumen, lo propuesto con este proyecto es solucionar la falta de inclusión social, por medio de una aplicación para teléfonos móviles que fomente la construcción de grupos comunitarios sólidos y colaborativos, con el fin de fortalecer </w:t>
      </w:r>
      <w:r w:rsidRPr="05620770">
        <w:rPr>
          <w:rFonts w:ascii="Times New Roman" w:hAnsi="Times New Roman"/>
          <w:lang w:val="es-MX"/>
          <w:rPrChange w:id="42" w:author="RUBEN ENRIQUE ALVARADO INTERIAN" w:date="2024-03-03T13:27:00Z">
            <w:rPr>
              <w:rFonts w:asciiTheme="minorHAnsi" w:hAnsiTheme="minorHAnsi" w:cstheme="minorBidi"/>
              <w:lang w:val="es-MX"/>
            </w:rPr>
          </w:rPrChange>
        </w:rPr>
        <w:t xml:space="preserve">la </w:t>
      </w:r>
      <w:r w:rsidRPr="05620770">
        <w:rPr>
          <w:rFonts w:ascii="Times New Roman" w:hAnsi="Times New Roman"/>
          <w:lang w:val="es-MX"/>
        </w:rPr>
        <w:t xml:space="preserve">infraestructura social al facilitar la conexión entre vecinos, organizaciones locales y voluntarios, con el objetivo de promover la participación de forma activa, el intercambio de recursos y la colaboración en proyectos que beneficien a la comunidad. </w:t>
      </w:r>
    </w:p>
    <w:p w14:paraId="499C2AF8" w14:textId="201808A5" w:rsidR="00676CBB" w:rsidRDefault="05620770" w:rsidP="05620770">
      <w:pPr>
        <w:spacing w:line="360" w:lineRule="auto"/>
        <w:ind w:firstLine="708"/>
        <w:jc w:val="both"/>
        <w:rPr>
          <w:rFonts w:ascii="Times New Roman" w:hAnsi="Times New Roman"/>
          <w:lang w:val="es-MX"/>
        </w:rPr>
      </w:pPr>
      <w:r w:rsidRPr="05620770">
        <w:rPr>
          <w:rFonts w:ascii="Times New Roman" w:hAnsi="Times New Roman"/>
          <w:lang w:val="es-MX"/>
        </w:rPr>
        <w:t>Los beneficios que trae esta aplicación son las de ofrecer un canal accesible y fácil de usar para que los ciudadanos expresen sus preocupaciones, ideas y propuestas de cambio, facilitando la colaboración y coordinación entre los ciudadanos interesados en promover el cambio, que a su vez permite identificar de manera más rápida y eficiente problemáticas de la comunidad, así como llegar a soluciones innovadores</w:t>
      </w:r>
    </w:p>
    <w:p w14:paraId="3AD0F1F5" w14:textId="24283A0A" w:rsidR="00665463" w:rsidRDefault="05620770" w:rsidP="05620770">
      <w:pPr>
        <w:spacing w:line="360" w:lineRule="auto"/>
        <w:ind w:firstLine="708"/>
        <w:jc w:val="both"/>
        <w:rPr>
          <w:rFonts w:ascii="Times New Roman" w:hAnsi="Times New Roman"/>
          <w:lang w:val="es-MX"/>
        </w:rPr>
      </w:pPr>
      <w:r w:rsidRPr="05620770">
        <w:rPr>
          <w:rFonts w:ascii="Times New Roman" w:hAnsi="Times New Roman"/>
          <w:lang w:val="es-MX"/>
        </w:rPr>
        <w:t xml:space="preserve">En cuanto a los tiempos sobre el proyecto, se puede observar tanto en el Plan de Actividades, junto a la realización de actividades como son las entrevistas a las partes interesadas, así como encuestas, </w:t>
      </w:r>
      <w:r w:rsidRPr="05620770">
        <w:rPr>
          <w:rFonts w:ascii="Times New Roman" w:hAnsi="Times New Roman"/>
          <w:lang w:val="es-MX"/>
        </w:rPr>
        <w:lastRenderedPageBreak/>
        <w:t>así como en el documento de Costos y Duración, donde se podrá observar los costos y la duración del todo el proyecto que se tiene planeado.</w:t>
      </w:r>
    </w:p>
    <w:p w14:paraId="136BC482" w14:textId="7CD2C47F" w:rsidR="00180B2C" w:rsidRPr="009A1DB6" w:rsidRDefault="05620770" w:rsidP="05620770">
      <w:pPr>
        <w:spacing w:line="360" w:lineRule="auto"/>
        <w:ind w:firstLine="708"/>
        <w:jc w:val="both"/>
        <w:rPr>
          <w:rFonts w:ascii="Times New Roman" w:hAnsi="Times New Roman"/>
          <w:lang w:val="es-MX"/>
        </w:rPr>
      </w:pPr>
      <w:r w:rsidRPr="05620770">
        <w:rPr>
          <w:rFonts w:ascii="Times New Roman" w:hAnsi="Times New Roman"/>
          <w:lang w:val="es-MX"/>
        </w:rPr>
        <w:t>En conclusión, aunque ya existan aplicaciones con funcionalidades parecidas a las de este proyecto, ninguna logra hacer sentir que se escucha a las personas de las comunidades, o si tiene importancia en su propia comunidad, por lo que en este proyecto se busca solucionar esta problemática, favoreciendo así a la ciudad de Mérida, Yucatán.</w:t>
      </w:r>
    </w:p>
    <w:sectPr w:rsidR="00180B2C" w:rsidRPr="009A1DB6" w:rsidSect="00DC4E93">
      <w:headerReference w:type="even" r:id="rId1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1693" w14:textId="77777777" w:rsidR="00DC4E93" w:rsidRDefault="00DC4E93" w:rsidP="00366E4D">
      <w:pPr>
        <w:spacing w:before="0" w:after="0" w:line="240" w:lineRule="auto"/>
      </w:pPr>
      <w:r>
        <w:separator/>
      </w:r>
    </w:p>
  </w:endnote>
  <w:endnote w:type="continuationSeparator" w:id="0">
    <w:p w14:paraId="45DBE3FF" w14:textId="77777777" w:rsidR="00DC4E93" w:rsidRDefault="00DC4E93" w:rsidP="00366E4D">
      <w:pPr>
        <w:spacing w:before="0" w:after="0" w:line="240" w:lineRule="auto"/>
      </w:pPr>
      <w:r>
        <w:continuationSeparator/>
      </w:r>
    </w:p>
  </w:endnote>
  <w:endnote w:type="continuationNotice" w:id="1">
    <w:p w14:paraId="1F115BF1" w14:textId="77777777" w:rsidR="00DC4E93" w:rsidRDefault="00DC4E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55F01FFF"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78085AD1"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B2F3" w14:textId="054A02A5" w:rsidR="00435466" w:rsidRDefault="00435466">
    <w:pPr>
      <w:pStyle w:val="Piedepgina"/>
      <w:jc w:val="right"/>
    </w:pPr>
  </w:p>
  <w:p w14:paraId="7852E0ED"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567B" w14:textId="77777777" w:rsidR="00DC4E93" w:rsidRDefault="00DC4E93" w:rsidP="00366E4D">
      <w:pPr>
        <w:spacing w:before="0" w:after="0" w:line="240" w:lineRule="auto"/>
      </w:pPr>
      <w:r>
        <w:separator/>
      </w:r>
    </w:p>
  </w:footnote>
  <w:footnote w:type="continuationSeparator" w:id="0">
    <w:p w14:paraId="112EBFCF" w14:textId="77777777" w:rsidR="00DC4E93" w:rsidRDefault="00DC4E93" w:rsidP="00366E4D">
      <w:pPr>
        <w:spacing w:before="0" w:after="0" w:line="240" w:lineRule="auto"/>
      </w:pPr>
      <w:r>
        <w:continuationSeparator/>
      </w:r>
    </w:p>
  </w:footnote>
  <w:footnote w:type="continuationNotice" w:id="1">
    <w:p w14:paraId="79884816" w14:textId="77777777" w:rsidR="00DC4E93" w:rsidRDefault="00DC4E9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5" w:author="Guest User" w:date="2024-03-03T19:11:00Z">
        <w:tblPr>
          <w:tblStyle w:val="Tablaconcuadrcula"/>
          <w:tblW w:w="0" w:type="nil"/>
          <w:tblLayout w:type="fixed"/>
          <w:tblLook w:val="06A0" w:firstRow="1" w:lastRow="0" w:firstColumn="1" w:lastColumn="0" w:noHBand="1" w:noVBand="1"/>
        </w:tblPr>
      </w:tblPrChange>
    </w:tblPr>
    <w:tblGrid>
      <w:gridCol w:w="3120"/>
      <w:gridCol w:w="3120"/>
      <w:gridCol w:w="3120"/>
      <w:tblGridChange w:id="6">
        <w:tblGrid>
          <w:gridCol w:w="3120"/>
          <w:gridCol w:w="3120"/>
          <w:gridCol w:w="3120"/>
        </w:tblGrid>
      </w:tblGridChange>
    </w:tblGrid>
    <w:tr w:rsidR="04045FD1" w14:paraId="1CB95E7A" w14:textId="77777777" w:rsidTr="04045FD1">
      <w:trPr>
        <w:trHeight w:val="300"/>
        <w:trPrChange w:id="7" w:author="Guest User" w:date="2024-03-03T19:11:00Z">
          <w:trPr>
            <w:trHeight w:val="300"/>
          </w:trPr>
        </w:trPrChange>
      </w:trPr>
      <w:tc>
        <w:tcPr>
          <w:tcW w:w="3120" w:type="dxa"/>
          <w:tcPrChange w:id="8" w:author="Guest User" w:date="2024-03-03T19:11:00Z">
            <w:tcPr>
              <w:tcW w:w="3120" w:type="dxa"/>
            </w:tcPr>
          </w:tcPrChange>
        </w:tcPr>
        <w:p w14:paraId="4A4631B9" w14:textId="405EEB2D" w:rsidR="04045FD1" w:rsidRDefault="04045FD1">
          <w:pPr>
            <w:pStyle w:val="Encabezado"/>
            <w:ind w:left="-115"/>
            <w:pPrChange w:id="9" w:author="Guest User" w:date="2024-03-03T19:11:00Z">
              <w:pPr/>
            </w:pPrChange>
          </w:pPr>
        </w:p>
      </w:tc>
      <w:tc>
        <w:tcPr>
          <w:tcW w:w="3120" w:type="dxa"/>
          <w:tcPrChange w:id="10" w:author="Guest User" w:date="2024-03-03T19:11:00Z">
            <w:tcPr>
              <w:tcW w:w="3120" w:type="dxa"/>
            </w:tcPr>
          </w:tcPrChange>
        </w:tcPr>
        <w:p w14:paraId="69EDD968" w14:textId="23FB1DB0" w:rsidR="04045FD1" w:rsidRDefault="04045FD1">
          <w:pPr>
            <w:pStyle w:val="Encabezado"/>
            <w:jc w:val="center"/>
            <w:pPrChange w:id="11" w:author="Guest User" w:date="2024-03-03T19:11:00Z">
              <w:pPr/>
            </w:pPrChange>
          </w:pPr>
        </w:p>
      </w:tc>
      <w:tc>
        <w:tcPr>
          <w:tcW w:w="3120" w:type="dxa"/>
          <w:tcPrChange w:id="12" w:author="Guest User" w:date="2024-03-03T19:11:00Z">
            <w:tcPr>
              <w:tcW w:w="3120" w:type="dxa"/>
            </w:tcPr>
          </w:tcPrChange>
        </w:tcPr>
        <w:p w14:paraId="460E9D5A" w14:textId="36827B73" w:rsidR="04045FD1" w:rsidRDefault="04045FD1">
          <w:pPr>
            <w:pStyle w:val="Encabezado"/>
            <w:ind w:right="-115"/>
            <w:jc w:val="right"/>
            <w:pPrChange w:id="13" w:author="Guest User" w:date="2024-03-03T19:11:00Z">
              <w:pPr/>
            </w:pPrChange>
          </w:pPr>
        </w:p>
      </w:tc>
    </w:tr>
  </w:tbl>
  <w:p w14:paraId="77624A07" w14:textId="4AF9A9FF" w:rsidR="00A56DB0" w:rsidRDefault="00A56D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EB81" w14:textId="77777777" w:rsidR="00871F22" w:rsidRDefault="00366E4D">
    <w:pPr>
      <w:pStyle w:val="Encabezado"/>
    </w:pPr>
    <w:r>
      <w:rPr>
        <w:noProof/>
        <w:lang w:val="es-MX" w:eastAsia="es-MX"/>
      </w:rPr>
      <mc:AlternateContent>
        <mc:Choice Requires="wps">
          <w:drawing>
            <wp:anchor distT="0" distB="0" distL="114300" distR="114300" simplePos="0" relativeHeight="251658241" behindDoc="0" locked="0" layoutInCell="1" allowOverlap="1" wp14:anchorId="601BEE3D" wp14:editId="2A8F8A2E">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66A0A2A4"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B8C6C95" w14:textId="77777777" w:rsidR="00871F22" w:rsidRPr="00366E4D" w:rsidRDefault="00821E01" w:rsidP="002074B8">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52E6566" w14:textId="26223EFA" w:rsidR="00871F22" w:rsidRPr="00366E4D" w:rsidRDefault="00821E01" w:rsidP="002074B8">
                          <w:pPr>
                            <w:rPr>
                              <w:rFonts w:ascii="Arial" w:hAnsi="Arial"/>
                              <w:sz w:val="20"/>
                              <w:szCs w:val="20"/>
                              <w:lang w:val="es-MX"/>
                            </w:rPr>
                          </w:pPr>
                          <w:r w:rsidRPr="00366E4D">
                            <w:rPr>
                              <w:b/>
                              <w:sz w:val="20"/>
                              <w:szCs w:val="20"/>
                              <w:lang w:val="es-ES"/>
                            </w:rPr>
                            <w:t xml:space="preserve">PROYECTO: </w:t>
                          </w:r>
                          <w:r w:rsidR="00AF6810" w:rsidRPr="00AF6810">
                            <w:rPr>
                              <w:b/>
                              <w:sz w:val="20"/>
                              <w:szCs w:val="20"/>
                              <w:lang w:val="es-ES"/>
                              <w:rPrChange w:id="14" w:author="RUBEN ENRIQUE ALVARADO INTERIAN" w:date="2024-03-03T12:48:00Z">
                                <w:rPr>
                                  <w:b/>
                                  <w:color w:val="8064A2" w:themeColor="accent4"/>
                                  <w:sz w:val="20"/>
                                  <w:szCs w:val="20"/>
                                  <w:lang w:val="es-ES"/>
                                </w:rPr>
                              </w:rPrChange>
                            </w:rPr>
                            <w:t>Sinergia Ciudadana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BEE3D"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66A0A2A4"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B8C6C95" w14:textId="77777777" w:rsidR="00871F22" w:rsidRPr="00366E4D" w:rsidRDefault="00821E01" w:rsidP="002074B8">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52E6566" w14:textId="26223EFA" w:rsidR="00871F22" w:rsidRPr="00366E4D" w:rsidRDefault="00821E01" w:rsidP="002074B8">
                    <w:pPr>
                      <w:rPr>
                        <w:rFonts w:ascii="Arial" w:hAnsi="Arial"/>
                        <w:sz w:val="20"/>
                        <w:szCs w:val="20"/>
                        <w:lang w:val="es-MX"/>
                      </w:rPr>
                    </w:pPr>
                    <w:r w:rsidRPr="00366E4D">
                      <w:rPr>
                        <w:b/>
                        <w:sz w:val="20"/>
                        <w:szCs w:val="20"/>
                        <w:lang w:val="es-ES"/>
                      </w:rPr>
                      <w:t xml:space="preserve">PROYECTO: </w:t>
                    </w:r>
                    <w:r w:rsidR="00AF6810" w:rsidRPr="00AF6810">
                      <w:rPr>
                        <w:b/>
                        <w:sz w:val="20"/>
                        <w:szCs w:val="20"/>
                        <w:lang w:val="es-ES"/>
                        <w:rPrChange w:id="15" w:author="RUBEN ENRIQUE ALVARADO INTERIAN" w:date="2024-03-03T12:48:00Z">
                          <w:rPr>
                            <w:b/>
                            <w:color w:val="8064A2" w:themeColor="accent4"/>
                            <w:sz w:val="20"/>
                            <w:szCs w:val="20"/>
                            <w:lang w:val="es-ES"/>
                          </w:rPr>
                        </w:rPrChange>
                      </w:rPr>
                      <w:t>Sinergia Ciudadana</w:t>
                    </w:r>
                  </w:p>
                </w:txbxContent>
              </v:textbox>
            </v:shape>
          </w:pict>
        </mc:Fallback>
      </mc:AlternateContent>
    </w:r>
    <w:r>
      <w:rPr>
        <w:noProof/>
        <w:lang w:val="es-MX" w:eastAsia="es-MX"/>
      </w:rPr>
      <w:drawing>
        <wp:anchor distT="0" distB="0" distL="114300" distR="114300" simplePos="0" relativeHeight="251658240" behindDoc="1" locked="0" layoutInCell="1" allowOverlap="1" wp14:anchorId="5FB4CF64" wp14:editId="36851083">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29D73B9F" wp14:editId="411707EC">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5CC29D43" w14:textId="61FF0974" w:rsidR="00871F22" w:rsidRDefault="00821E01" w:rsidP="002074B8">
                          <w:pPr>
                            <w:jc w:val="both"/>
                            <w:rPr>
                              <w:rFonts w:ascii="Arial" w:hAnsi="Arial" w:cs="Arial"/>
                              <w:b/>
                              <w:sz w:val="20"/>
                              <w:szCs w:val="20"/>
                              <w:lang w:val="es-MX"/>
                            </w:rPr>
                          </w:pPr>
                          <w:r w:rsidRPr="00366E4D">
                            <w:rPr>
                              <w:rFonts w:ascii="Arial" w:hAnsi="Arial" w:cs="Arial"/>
                              <w:b/>
                              <w:sz w:val="20"/>
                              <w:szCs w:val="20"/>
                              <w:lang w:val="es-MX"/>
                            </w:rPr>
                            <w:t xml:space="preserve">Fecha: </w:t>
                          </w:r>
                          <w:r w:rsidR="0082332A" w:rsidRPr="0082332A">
                            <w:rPr>
                              <w:rFonts w:ascii="Arial" w:hAnsi="Arial" w:cs="Arial"/>
                              <w:b/>
                              <w:sz w:val="20"/>
                              <w:szCs w:val="20"/>
                              <w:lang w:val="es-MX"/>
                              <w:rPrChange w:id="16" w:author="RUBEN ENRIQUE ALVARADO INTERIAN" w:date="2024-03-03T12:39:00Z">
                                <w:rPr>
                                  <w:rFonts w:ascii="Arial" w:hAnsi="Arial" w:cs="Arial"/>
                                  <w:b/>
                                  <w:color w:val="8064A2" w:themeColor="accent4"/>
                                  <w:sz w:val="20"/>
                                  <w:szCs w:val="20"/>
                                  <w:lang w:val="es-MX"/>
                                </w:rPr>
                              </w:rPrChange>
                            </w:rPr>
                            <w:t>07/03/24</w:t>
                          </w:r>
                        </w:p>
                        <w:p w14:paraId="3117F114" w14:textId="77777777" w:rsidR="00366E4D" w:rsidRPr="00366E4D" w:rsidRDefault="00366E4D" w:rsidP="002074B8">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73B9F" id="Text Box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5CC29D43" w14:textId="61FF0974" w:rsidR="00871F22" w:rsidRDefault="00821E01" w:rsidP="002074B8">
                    <w:pPr>
                      <w:jc w:val="both"/>
                      <w:rPr>
                        <w:rFonts w:ascii="Arial" w:hAnsi="Arial" w:cs="Arial"/>
                        <w:b/>
                        <w:sz w:val="20"/>
                        <w:szCs w:val="20"/>
                        <w:lang w:val="es-MX"/>
                      </w:rPr>
                    </w:pPr>
                    <w:r w:rsidRPr="00366E4D">
                      <w:rPr>
                        <w:rFonts w:ascii="Arial" w:hAnsi="Arial" w:cs="Arial"/>
                        <w:b/>
                        <w:sz w:val="20"/>
                        <w:szCs w:val="20"/>
                        <w:lang w:val="es-MX"/>
                      </w:rPr>
                      <w:t xml:space="preserve">Fecha: </w:t>
                    </w:r>
                    <w:r w:rsidR="0082332A" w:rsidRPr="0082332A">
                      <w:rPr>
                        <w:rFonts w:ascii="Arial" w:hAnsi="Arial" w:cs="Arial"/>
                        <w:b/>
                        <w:sz w:val="20"/>
                        <w:szCs w:val="20"/>
                        <w:lang w:val="es-MX"/>
                        <w:rPrChange w:id="17" w:author="RUBEN ENRIQUE ALVARADO INTERIAN" w:date="2024-03-03T12:39:00Z">
                          <w:rPr>
                            <w:rFonts w:ascii="Arial" w:hAnsi="Arial" w:cs="Arial"/>
                            <w:b/>
                            <w:color w:val="8064A2" w:themeColor="accent4"/>
                            <w:sz w:val="20"/>
                            <w:szCs w:val="20"/>
                            <w:lang w:val="es-MX"/>
                          </w:rPr>
                        </w:rPrChange>
                      </w:rPr>
                      <w:t>07/03/24</w:t>
                    </w:r>
                  </w:p>
                  <w:p w14:paraId="3117F114" w14:textId="77777777" w:rsidR="00366E4D" w:rsidRPr="00366E4D" w:rsidRDefault="00366E4D" w:rsidP="002074B8">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2B97B550" wp14:editId="761389F6">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4D583E4E" w14:textId="3DC6B0FE" w:rsidR="00871F22" w:rsidRDefault="00821E01" w:rsidP="002074B8">
                          <w:pPr>
                            <w:rPr>
                              <w:rFonts w:ascii="Arial" w:hAnsi="Arial" w:cs="Arial"/>
                              <w:b/>
                              <w:sz w:val="20"/>
                              <w:szCs w:val="20"/>
                            </w:rPr>
                          </w:pPr>
                          <w:r w:rsidRPr="00366E4D">
                            <w:rPr>
                              <w:rFonts w:ascii="Arial" w:hAnsi="Arial" w:cs="Arial"/>
                              <w:b/>
                              <w:sz w:val="20"/>
                              <w:szCs w:val="20"/>
                            </w:rPr>
                            <w:t xml:space="preserve">Revision: </w:t>
                          </w:r>
                          <w:r w:rsidR="00501CBA" w:rsidRPr="00501CBA">
                            <w:rPr>
                              <w:rFonts w:ascii="Arial" w:hAnsi="Arial" w:cs="Arial"/>
                              <w:b/>
                              <w:sz w:val="20"/>
                              <w:szCs w:val="20"/>
                              <w:rPrChange w:id="18" w:author="RUBEN ENRIQUE ALVARADO INTERIAN" w:date="2024-03-03T12:38:00Z">
                                <w:rPr>
                                  <w:rFonts w:ascii="Arial" w:hAnsi="Arial" w:cs="Arial"/>
                                  <w:b/>
                                  <w:color w:val="8064A2" w:themeColor="accent4"/>
                                  <w:sz w:val="20"/>
                                  <w:szCs w:val="20"/>
                                </w:rPr>
                              </w:rPrChange>
                            </w:rPr>
                            <w:t>1ª</w:t>
                          </w:r>
                        </w:p>
                        <w:p w14:paraId="4D5B181E" w14:textId="77777777" w:rsidR="00A02EB8" w:rsidRPr="00366E4D" w:rsidRDefault="00A02EB8" w:rsidP="002074B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7B550"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4D583E4E" w14:textId="3DC6B0FE" w:rsidR="00871F22" w:rsidRDefault="00821E01" w:rsidP="002074B8">
                    <w:pPr>
                      <w:rPr>
                        <w:rFonts w:ascii="Arial" w:hAnsi="Arial" w:cs="Arial"/>
                        <w:b/>
                        <w:sz w:val="20"/>
                        <w:szCs w:val="20"/>
                      </w:rPr>
                    </w:pPr>
                    <w:r w:rsidRPr="00366E4D">
                      <w:rPr>
                        <w:rFonts w:ascii="Arial" w:hAnsi="Arial" w:cs="Arial"/>
                        <w:b/>
                        <w:sz w:val="20"/>
                        <w:szCs w:val="20"/>
                      </w:rPr>
                      <w:t xml:space="preserve">Revision: </w:t>
                    </w:r>
                    <w:r w:rsidR="00501CBA" w:rsidRPr="00501CBA">
                      <w:rPr>
                        <w:rFonts w:ascii="Arial" w:hAnsi="Arial" w:cs="Arial"/>
                        <w:b/>
                        <w:sz w:val="20"/>
                        <w:szCs w:val="20"/>
                        <w:rPrChange w:id="19" w:author="RUBEN ENRIQUE ALVARADO INTERIAN" w:date="2024-03-03T12:38:00Z">
                          <w:rPr>
                            <w:rFonts w:ascii="Arial" w:hAnsi="Arial" w:cs="Arial"/>
                            <w:b/>
                            <w:color w:val="8064A2" w:themeColor="accent4"/>
                            <w:sz w:val="20"/>
                            <w:szCs w:val="20"/>
                          </w:rPr>
                        </w:rPrChange>
                      </w:rPr>
                      <w:t>1ª</w:t>
                    </w:r>
                  </w:p>
                  <w:p w14:paraId="4D5B181E" w14:textId="77777777" w:rsidR="00A02EB8" w:rsidRPr="00366E4D" w:rsidRDefault="00A02EB8" w:rsidP="002074B8">
                    <w:pPr>
                      <w:rPr>
                        <w:rFonts w:ascii="Arial" w:hAnsi="Arial" w:cs="Arial"/>
                        <w:sz w:val="20"/>
                        <w:szCs w:val="20"/>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3" w:author="Guest User" w:date="2024-03-03T19:11:00Z">
        <w:tblPr>
          <w:tblStyle w:val="Tablaconcuadrcula"/>
          <w:tblW w:w="0" w:type="nil"/>
          <w:tblLayout w:type="fixed"/>
          <w:tblLook w:val="06A0" w:firstRow="1" w:lastRow="0" w:firstColumn="1" w:lastColumn="0" w:noHBand="1" w:noVBand="1"/>
        </w:tblPr>
      </w:tblPrChange>
    </w:tblPr>
    <w:tblGrid>
      <w:gridCol w:w="3120"/>
      <w:gridCol w:w="3120"/>
      <w:gridCol w:w="3120"/>
      <w:tblGridChange w:id="44">
        <w:tblGrid>
          <w:gridCol w:w="3120"/>
          <w:gridCol w:w="3120"/>
          <w:gridCol w:w="3120"/>
        </w:tblGrid>
      </w:tblGridChange>
    </w:tblGrid>
    <w:tr w:rsidR="04045FD1" w14:paraId="0EAFFD78" w14:textId="77777777" w:rsidTr="04045FD1">
      <w:trPr>
        <w:trHeight w:val="300"/>
        <w:trPrChange w:id="45" w:author="Guest User" w:date="2024-03-03T19:11:00Z">
          <w:trPr>
            <w:trHeight w:val="300"/>
          </w:trPr>
        </w:trPrChange>
      </w:trPr>
      <w:tc>
        <w:tcPr>
          <w:tcW w:w="3120" w:type="dxa"/>
          <w:tcPrChange w:id="46" w:author="Guest User" w:date="2024-03-03T19:11:00Z">
            <w:tcPr>
              <w:tcW w:w="3120" w:type="dxa"/>
            </w:tcPr>
          </w:tcPrChange>
        </w:tcPr>
        <w:p w14:paraId="489EA073" w14:textId="5126022E" w:rsidR="04045FD1" w:rsidRDefault="04045FD1">
          <w:pPr>
            <w:pStyle w:val="Encabezado"/>
            <w:ind w:left="-115"/>
            <w:pPrChange w:id="47" w:author="Guest User" w:date="2024-03-03T19:11:00Z">
              <w:pPr/>
            </w:pPrChange>
          </w:pPr>
        </w:p>
      </w:tc>
      <w:tc>
        <w:tcPr>
          <w:tcW w:w="3120" w:type="dxa"/>
          <w:tcPrChange w:id="48" w:author="Guest User" w:date="2024-03-03T19:11:00Z">
            <w:tcPr>
              <w:tcW w:w="3120" w:type="dxa"/>
            </w:tcPr>
          </w:tcPrChange>
        </w:tcPr>
        <w:p w14:paraId="46CAEEAC" w14:textId="1A46783B" w:rsidR="04045FD1" w:rsidRDefault="04045FD1">
          <w:pPr>
            <w:pStyle w:val="Encabezado"/>
            <w:jc w:val="center"/>
            <w:pPrChange w:id="49" w:author="Guest User" w:date="2024-03-03T19:11:00Z">
              <w:pPr/>
            </w:pPrChange>
          </w:pPr>
        </w:p>
      </w:tc>
      <w:tc>
        <w:tcPr>
          <w:tcW w:w="3120" w:type="dxa"/>
          <w:tcPrChange w:id="50" w:author="Guest User" w:date="2024-03-03T19:11:00Z">
            <w:tcPr>
              <w:tcW w:w="3120" w:type="dxa"/>
            </w:tcPr>
          </w:tcPrChange>
        </w:tcPr>
        <w:p w14:paraId="09639A2F" w14:textId="742463F2" w:rsidR="04045FD1" w:rsidRDefault="04045FD1">
          <w:pPr>
            <w:pStyle w:val="Encabezado"/>
            <w:ind w:right="-115"/>
            <w:jc w:val="right"/>
            <w:pPrChange w:id="51" w:author="Guest User" w:date="2024-03-03T19:11:00Z">
              <w:pPr/>
            </w:pPrChange>
          </w:pPr>
        </w:p>
      </w:tc>
    </w:tr>
  </w:tbl>
  <w:p w14:paraId="2B74DF8A" w14:textId="44D082EC" w:rsidR="00A56DB0" w:rsidRDefault="00A56DB0">
    <w:pPr>
      <w:pStyle w:val="Encabezado"/>
    </w:pPr>
  </w:p>
</w:hdr>
</file>

<file path=word/intelligence2.xml><?xml version="1.0" encoding="utf-8"?>
<int2:intelligence xmlns:int2="http://schemas.microsoft.com/office/intelligence/2020/intelligence" xmlns:oel="http://schemas.microsoft.com/office/2019/extlst">
  <int2:observations>
    <int2:textHash int2:hashCode="QjYqTjAIdanXqC" int2:id="AnUd2Uez">
      <int2:state int2:value="Rejected" int2:type="AugLoop_Text_Critique"/>
    </int2:textHash>
    <int2:textHash int2:hashCode="3IZ8A9bx9DhaJH" int2:id="yggyTIDY">
      <int2:state int2:value="Rejected" int2:type="AugLoop_Text_Critique"/>
    </int2:textHash>
    <int2:textHash int2:hashCode="ltU3NPwb1U2EjN" int2:id="IyW5kvSD">
      <int2:state int2:value="Rejected" int2:type="AugLoop_Text_Critique"/>
    </int2:textHash>
    <int2:textHash int2:hashCode="GPVk7yLSbhKS6j" int2:id="NaKvLhIi">
      <int2:state int2:value="Rejected" int2:type="AugLoop_Text_Critique"/>
    </int2:textHash>
    <int2:textHash int2:hashCode="0EeeA+hcPaep02" int2:id="RyDiXK8O">
      <int2:state int2:value="Rejected" int2:type="AugLoop_Text_Critique"/>
    </int2:textHash>
    <int2:textHash int2:hashCode="3C9vJGbi2gV078" int2:id="Sl80fY9e">
      <int2:state int2:value="Rejected" int2:type="AugLoop_Text_Critique"/>
    </int2:textHash>
    <int2:textHash int2:hashCode="EfWeidVXXeMIug" int2:id="XG4cDR2K">
      <int2:state int2:value="Rejected" int2:type="AugLoop_Text_Critique"/>
    </int2:textHash>
    <int2:bookmark int2:bookmarkName="_Int_0ibOWe1W" int2:invalidationBookmarkName="" int2:hashCode="01VLY1D7s0eisz" int2:id="T7QEpmyF">
      <int2:state int2:value="Rejected" int2:type="AugLoop_Text_Critique"/>
    </int2:bookmark>
    <int2:bookmark int2:bookmarkName="_Int_au3eqnoi" int2:invalidationBookmarkName="" int2:hashCode="+6Vezp/xOQ/QOG" int2:id="Hr00F5yP">
      <int2:state int2:value="Rejected" int2:type="AugLoop_Text_Critique"/>
    </int2:bookmark>
    <int2:bookmark int2:bookmarkName="_Int_sPRcyF8E" int2:invalidationBookmarkName="" int2:hashCode="CGUsQ+5DLschTr" int2:id="XUSHKVJA">
      <int2:state int2:value="Rejected" int2:type="AugLoop_Text_Critique"/>
    </int2:bookmark>
    <int2:bookmark int2:bookmarkName="_Int_nO6rcvUv" int2:invalidationBookmarkName="" int2:hashCode="WWUbgM/W7QIh/j" int2:id="8m5QZfXf">
      <int2:state int2:value="Rejected" int2:type="AugLoop_Text_Critique"/>
    </int2:bookmark>
    <int2:bookmark int2:bookmarkName="_Int_va8vJepZ" int2:invalidationBookmarkName="" int2:hashCode="1N5EUS3Fdwvmnc" int2:id="8BJb3TSa">
      <int2:state int2:value="Rejected" int2:type="AugLoop_Text_Critique"/>
    </int2:bookmark>
    <int2:bookmark int2:bookmarkName="_Int_GbS4kSL4" int2:invalidationBookmarkName="" int2:hashCode="NBhk7G0vP8nzJE" int2:id="Ar9yrQsd">
      <int2:state int2:value="Rejected" int2:type="AugLoop_Text_Critique"/>
    </int2:bookmark>
    <int2:bookmark int2:bookmarkName="_Int_dGOIL7gO" int2:invalidationBookmarkName="" int2:hashCode="viwNVfclHHI5zR" int2:id="FSsNUcEm">
      <int2:state int2:value="Rejected" int2:type="AugLoop_Text_Critique"/>
    </int2:bookmark>
    <int2:bookmark int2:bookmarkName="_Int_UotxcypV" int2:invalidationBookmarkName="" int2:hashCode="wR60A+H0124DfS" int2:id="GK8usYnk">
      <int2:state int2:value="Rejected" int2:type="AugLoop_Text_Critique"/>
    </int2:bookmark>
    <int2:bookmark int2:bookmarkName="_Int_2rUlVsEt" int2:invalidationBookmarkName="" int2:hashCode="q1K7rsb3cA5jYU" int2:id="YI2QZqoo">
      <int2:state int2:value="Rejected" int2:type="AugLoop_Text_Critique"/>
    </int2:bookmark>
    <int2:bookmark int2:bookmarkName="_Int_7F7AKmkU" int2:invalidationBookmarkName="" int2:hashCode="oMItkhCzx+F1Um" int2:id="mmEcKrB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9B67"/>
    <w:multiLevelType w:val="hybridMultilevel"/>
    <w:tmpl w:val="FFFFFFFF"/>
    <w:lvl w:ilvl="0" w:tplc="0D0E50A6">
      <w:start w:val="1"/>
      <w:numFmt w:val="bullet"/>
      <w:lvlText w:val="·"/>
      <w:lvlJc w:val="left"/>
      <w:pPr>
        <w:ind w:left="720" w:hanging="360"/>
      </w:pPr>
      <w:rPr>
        <w:rFonts w:ascii="Symbol" w:hAnsi="Symbol" w:hint="default"/>
      </w:rPr>
    </w:lvl>
    <w:lvl w:ilvl="1" w:tplc="58C28398">
      <w:start w:val="1"/>
      <w:numFmt w:val="bullet"/>
      <w:lvlText w:val="o"/>
      <w:lvlJc w:val="left"/>
      <w:pPr>
        <w:ind w:left="1440" w:hanging="360"/>
      </w:pPr>
      <w:rPr>
        <w:rFonts w:ascii="Courier New" w:hAnsi="Courier New" w:hint="default"/>
      </w:rPr>
    </w:lvl>
    <w:lvl w:ilvl="2" w:tplc="C9487EBE">
      <w:start w:val="1"/>
      <w:numFmt w:val="bullet"/>
      <w:lvlText w:val=""/>
      <w:lvlJc w:val="left"/>
      <w:pPr>
        <w:ind w:left="2160" w:hanging="360"/>
      </w:pPr>
      <w:rPr>
        <w:rFonts w:ascii="Wingdings" w:hAnsi="Wingdings" w:hint="default"/>
      </w:rPr>
    </w:lvl>
    <w:lvl w:ilvl="3" w:tplc="AD5421FE">
      <w:start w:val="1"/>
      <w:numFmt w:val="bullet"/>
      <w:lvlText w:val=""/>
      <w:lvlJc w:val="left"/>
      <w:pPr>
        <w:ind w:left="2880" w:hanging="360"/>
      </w:pPr>
      <w:rPr>
        <w:rFonts w:ascii="Symbol" w:hAnsi="Symbol" w:hint="default"/>
      </w:rPr>
    </w:lvl>
    <w:lvl w:ilvl="4" w:tplc="9A08ACF0">
      <w:start w:val="1"/>
      <w:numFmt w:val="bullet"/>
      <w:lvlText w:val="o"/>
      <w:lvlJc w:val="left"/>
      <w:pPr>
        <w:ind w:left="3600" w:hanging="360"/>
      </w:pPr>
      <w:rPr>
        <w:rFonts w:ascii="Courier New" w:hAnsi="Courier New" w:hint="default"/>
      </w:rPr>
    </w:lvl>
    <w:lvl w:ilvl="5" w:tplc="EEB08216">
      <w:start w:val="1"/>
      <w:numFmt w:val="bullet"/>
      <w:lvlText w:val=""/>
      <w:lvlJc w:val="left"/>
      <w:pPr>
        <w:ind w:left="4320" w:hanging="360"/>
      </w:pPr>
      <w:rPr>
        <w:rFonts w:ascii="Wingdings" w:hAnsi="Wingdings" w:hint="default"/>
      </w:rPr>
    </w:lvl>
    <w:lvl w:ilvl="6" w:tplc="E780CA24">
      <w:start w:val="1"/>
      <w:numFmt w:val="bullet"/>
      <w:lvlText w:val=""/>
      <w:lvlJc w:val="left"/>
      <w:pPr>
        <w:ind w:left="5040" w:hanging="360"/>
      </w:pPr>
      <w:rPr>
        <w:rFonts w:ascii="Symbol" w:hAnsi="Symbol" w:hint="default"/>
      </w:rPr>
    </w:lvl>
    <w:lvl w:ilvl="7" w:tplc="6E6EDE0A">
      <w:start w:val="1"/>
      <w:numFmt w:val="bullet"/>
      <w:lvlText w:val="o"/>
      <w:lvlJc w:val="left"/>
      <w:pPr>
        <w:ind w:left="5760" w:hanging="360"/>
      </w:pPr>
      <w:rPr>
        <w:rFonts w:ascii="Courier New" w:hAnsi="Courier New" w:hint="default"/>
      </w:rPr>
    </w:lvl>
    <w:lvl w:ilvl="8" w:tplc="C4DEF93E">
      <w:start w:val="1"/>
      <w:numFmt w:val="bullet"/>
      <w:lvlText w:val=""/>
      <w:lvlJc w:val="left"/>
      <w:pPr>
        <w:ind w:left="6480" w:hanging="360"/>
      </w:pPr>
      <w:rPr>
        <w:rFonts w:ascii="Wingdings" w:hAnsi="Wingdings" w:hint="default"/>
      </w:rPr>
    </w:lvl>
  </w:abstractNum>
  <w:abstractNum w:abstractNumId="2" w15:restartNumberingAfterBreak="0">
    <w:nsid w:val="0444DB26"/>
    <w:multiLevelType w:val="hybridMultilevel"/>
    <w:tmpl w:val="FFFFFFFF"/>
    <w:lvl w:ilvl="0" w:tplc="BA1E9BC0">
      <w:start w:val="1"/>
      <w:numFmt w:val="bullet"/>
      <w:lvlText w:val="·"/>
      <w:lvlJc w:val="left"/>
      <w:pPr>
        <w:ind w:left="720" w:hanging="360"/>
      </w:pPr>
      <w:rPr>
        <w:rFonts w:ascii="Symbol" w:hAnsi="Symbol" w:hint="default"/>
      </w:rPr>
    </w:lvl>
    <w:lvl w:ilvl="1" w:tplc="B7FCD930">
      <w:start w:val="1"/>
      <w:numFmt w:val="bullet"/>
      <w:lvlText w:val="o"/>
      <w:lvlJc w:val="left"/>
      <w:pPr>
        <w:ind w:left="1440" w:hanging="360"/>
      </w:pPr>
      <w:rPr>
        <w:rFonts w:ascii="Courier New" w:hAnsi="Courier New" w:hint="default"/>
      </w:rPr>
    </w:lvl>
    <w:lvl w:ilvl="2" w:tplc="A014A524">
      <w:start w:val="1"/>
      <w:numFmt w:val="bullet"/>
      <w:lvlText w:val=""/>
      <w:lvlJc w:val="left"/>
      <w:pPr>
        <w:ind w:left="2160" w:hanging="360"/>
      </w:pPr>
      <w:rPr>
        <w:rFonts w:ascii="Wingdings" w:hAnsi="Wingdings" w:hint="default"/>
      </w:rPr>
    </w:lvl>
    <w:lvl w:ilvl="3" w:tplc="DBC4A582">
      <w:start w:val="1"/>
      <w:numFmt w:val="bullet"/>
      <w:lvlText w:val=""/>
      <w:lvlJc w:val="left"/>
      <w:pPr>
        <w:ind w:left="2880" w:hanging="360"/>
      </w:pPr>
      <w:rPr>
        <w:rFonts w:ascii="Symbol" w:hAnsi="Symbol" w:hint="default"/>
      </w:rPr>
    </w:lvl>
    <w:lvl w:ilvl="4" w:tplc="1E60D072">
      <w:start w:val="1"/>
      <w:numFmt w:val="bullet"/>
      <w:lvlText w:val="o"/>
      <w:lvlJc w:val="left"/>
      <w:pPr>
        <w:ind w:left="3600" w:hanging="360"/>
      </w:pPr>
      <w:rPr>
        <w:rFonts w:ascii="Courier New" w:hAnsi="Courier New" w:hint="default"/>
      </w:rPr>
    </w:lvl>
    <w:lvl w:ilvl="5" w:tplc="5C20B3F4">
      <w:start w:val="1"/>
      <w:numFmt w:val="bullet"/>
      <w:lvlText w:val=""/>
      <w:lvlJc w:val="left"/>
      <w:pPr>
        <w:ind w:left="4320" w:hanging="360"/>
      </w:pPr>
      <w:rPr>
        <w:rFonts w:ascii="Wingdings" w:hAnsi="Wingdings" w:hint="default"/>
      </w:rPr>
    </w:lvl>
    <w:lvl w:ilvl="6" w:tplc="5004F946">
      <w:start w:val="1"/>
      <w:numFmt w:val="bullet"/>
      <w:lvlText w:val=""/>
      <w:lvlJc w:val="left"/>
      <w:pPr>
        <w:ind w:left="5040" w:hanging="360"/>
      </w:pPr>
      <w:rPr>
        <w:rFonts w:ascii="Symbol" w:hAnsi="Symbol" w:hint="default"/>
      </w:rPr>
    </w:lvl>
    <w:lvl w:ilvl="7" w:tplc="B3901534">
      <w:start w:val="1"/>
      <w:numFmt w:val="bullet"/>
      <w:lvlText w:val="o"/>
      <w:lvlJc w:val="left"/>
      <w:pPr>
        <w:ind w:left="5760" w:hanging="360"/>
      </w:pPr>
      <w:rPr>
        <w:rFonts w:ascii="Courier New" w:hAnsi="Courier New" w:hint="default"/>
      </w:rPr>
    </w:lvl>
    <w:lvl w:ilvl="8" w:tplc="DD7A5288">
      <w:start w:val="1"/>
      <w:numFmt w:val="bullet"/>
      <w:lvlText w:val=""/>
      <w:lvlJc w:val="left"/>
      <w:pPr>
        <w:ind w:left="6480" w:hanging="360"/>
      </w:pPr>
      <w:rPr>
        <w:rFonts w:ascii="Wingdings" w:hAnsi="Wingdings" w:hint="default"/>
      </w:rPr>
    </w:lvl>
  </w:abstractNum>
  <w:abstractNum w:abstractNumId="3" w15:restartNumberingAfterBreak="0">
    <w:nsid w:val="04F8521A"/>
    <w:multiLevelType w:val="hybridMultilevel"/>
    <w:tmpl w:val="FFFFFFFF"/>
    <w:lvl w:ilvl="0" w:tplc="DDFC8FBE">
      <w:start w:val="1"/>
      <w:numFmt w:val="bullet"/>
      <w:lvlText w:val="·"/>
      <w:lvlJc w:val="left"/>
      <w:pPr>
        <w:ind w:left="720" w:hanging="360"/>
      </w:pPr>
      <w:rPr>
        <w:rFonts w:ascii="Symbol" w:hAnsi="Symbol" w:hint="default"/>
      </w:rPr>
    </w:lvl>
    <w:lvl w:ilvl="1" w:tplc="F3DE2D58">
      <w:start w:val="1"/>
      <w:numFmt w:val="bullet"/>
      <w:lvlText w:val="o"/>
      <w:lvlJc w:val="left"/>
      <w:pPr>
        <w:ind w:left="1440" w:hanging="360"/>
      </w:pPr>
      <w:rPr>
        <w:rFonts w:ascii="Courier New" w:hAnsi="Courier New" w:hint="default"/>
      </w:rPr>
    </w:lvl>
    <w:lvl w:ilvl="2" w:tplc="DA2EBD9E">
      <w:start w:val="1"/>
      <w:numFmt w:val="bullet"/>
      <w:lvlText w:val=""/>
      <w:lvlJc w:val="left"/>
      <w:pPr>
        <w:ind w:left="2160" w:hanging="360"/>
      </w:pPr>
      <w:rPr>
        <w:rFonts w:ascii="Wingdings" w:hAnsi="Wingdings" w:hint="default"/>
      </w:rPr>
    </w:lvl>
    <w:lvl w:ilvl="3" w:tplc="CF5A3946">
      <w:start w:val="1"/>
      <w:numFmt w:val="bullet"/>
      <w:lvlText w:val=""/>
      <w:lvlJc w:val="left"/>
      <w:pPr>
        <w:ind w:left="2880" w:hanging="360"/>
      </w:pPr>
      <w:rPr>
        <w:rFonts w:ascii="Symbol" w:hAnsi="Symbol" w:hint="default"/>
      </w:rPr>
    </w:lvl>
    <w:lvl w:ilvl="4" w:tplc="AD0AD698">
      <w:start w:val="1"/>
      <w:numFmt w:val="bullet"/>
      <w:lvlText w:val="o"/>
      <w:lvlJc w:val="left"/>
      <w:pPr>
        <w:ind w:left="3600" w:hanging="360"/>
      </w:pPr>
      <w:rPr>
        <w:rFonts w:ascii="Courier New" w:hAnsi="Courier New" w:hint="default"/>
      </w:rPr>
    </w:lvl>
    <w:lvl w:ilvl="5" w:tplc="078827C4">
      <w:start w:val="1"/>
      <w:numFmt w:val="bullet"/>
      <w:lvlText w:val=""/>
      <w:lvlJc w:val="left"/>
      <w:pPr>
        <w:ind w:left="4320" w:hanging="360"/>
      </w:pPr>
      <w:rPr>
        <w:rFonts w:ascii="Wingdings" w:hAnsi="Wingdings" w:hint="default"/>
      </w:rPr>
    </w:lvl>
    <w:lvl w:ilvl="6" w:tplc="DFCA0950">
      <w:start w:val="1"/>
      <w:numFmt w:val="bullet"/>
      <w:lvlText w:val=""/>
      <w:lvlJc w:val="left"/>
      <w:pPr>
        <w:ind w:left="5040" w:hanging="360"/>
      </w:pPr>
      <w:rPr>
        <w:rFonts w:ascii="Symbol" w:hAnsi="Symbol" w:hint="default"/>
      </w:rPr>
    </w:lvl>
    <w:lvl w:ilvl="7" w:tplc="B9A6BAE2">
      <w:start w:val="1"/>
      <w:numFmt w:val="bullet"/>
      <w:lvlText w:val="o"/>
      <w:lvlJc w:val="left"/>
      <w:pPr>
        <w:ind w:left="5760" w:hanging="360"/>
      </w:pPr>
      <w:rPr>
        <w:rFonts w:ascii="Courier New" w:hAnsi="Courier New" w:hint="default"/>
      </w:rPr>
    </w:lvl>
    <w:lvl w:ilvl="8" w:tplc="1E0E86DA">
      <w:start w:val="1"/>
      <w:numFmt w:val="bullet"/>
      <w:lvlText w:val=""/>
      <w:lvlJc w:val="left"/>
      <w:pPr>
        <w:ind w:left="6480" w:hanging="360"/>
      </w:pPr>
      <w:rPr>
        <w:rFonts w:ascii="Wingdings" w:hAnsi="Wingdings" w:hint="default"/>
      </w:rPr>
    </w:lvl>
  </w:abstractNum>
  <w:abstractNum w:abstractNumId="4" w15:restartNumberingAfterBreak="0">
    <w:nsid w:val="0691B8DF"/>
    <w:multiLevelType w:val="hybridMultilevel"/>
    <w:tmpl w:val="FFFFFFFF"/>
    <w:lvl w:ilvl="0" w:tplc="F1C0E148">
      <w:start w:val="1"/>
      <w:numFmt w:val="bullet"/>
      <w:lvlText w:val=""/>
      <w:lvlJc w:val="left"/>
      <w:pPr>
        <w:ind w:left="720" w:hanging="360"/>
      </w:pPr>
      <w:rPr>
        <w:rFonts w:ascii="Symbol" w:hAnsi="Symbol" w:hint="default"/>
      </w:rPr>
    </w:lvl>
    <w:lvl w:ilvl="1" w:tplc="0FF22D40">
      <w:start w:val="1"/>
      <w:numFmt w:val="bullet"/>
      <w:lvlText w:val="o"/>
      <w:lvlJc w:val="left"/>
      <w:pPr>
        <w:ind w:left="1440" w:hanging="360"/>
      </w:pPr>
      <w:rPr>
        <w:rFonts w:ascii="Courier New" w:hAnsi="Courier New" w:hint="default"/>
      </w:rPr>
    </w:lvl>
    <w:lvl w:ilvl="2" w:tplc="5EA20008">
      <w:start w:val="1"/>
      <w:numFmt w:val="bullet"/>
      <w:lvlText w:val=""/>
      <w:lvlJc w:val="left"/>
      <w:pPr>
        <w:ind w:left="2160" w:hanging="360"/>
      </w:pPr>
      <w:rPr>
        <w:rFonts w:ascii="Wingdings" w:hAnsi="Wingdings" w:hint="default"/>
      </w:rPr>
    </w:lvl>
    <w:lvl w:ilvl="3" w:tplc="6EAADDA8">
      <w:start w:val="1"/>
      <w:numFmt w:val="bullet"/>
      <w:lvlText w:val=""/>
      <w:lvlJc w:val="left"/>
      <w:pPr>
        <w:ind w:left="2880" w:hanging="360"/>
      </w:pPr>
      <w:rPr>
        <w:rFonts w:ascii="Symbol" w:hAnsi="Symbol" w:hint="default"/>
      </w:rPr>
    </w:lvl>
    <w:lvl w:ilvl="4" w:tplc="0172B708">
      <w:start w:val="1"/>
      <w:numFmt w:val="bullet"/>
      <w:lvlText w:val="o"/>
      <w:lvlJc w:val="left"/>
      <w:pPr>
        <w:ind w:left="3600" w:hanging="360"/>
      </w:pPr>
      <w:rPr>
        <w:rFonts w:ascii="Courier New" w:hAnsi="Courier New" w:hint="default"/>
      </w:rPr>
    </w:lvl>
    <w:lvl w:ilvl="5" w:tplc="50C4E024">
      <w:start w:val="1"/>
      <w:numFmt w:val="bullet"/>
      <w:lvlText w:val=""/>
      <w:lvlJc w:val="left"/>
      <w:pPr>
        <w:ind w:left="4320" w:hanging="360"/>
      </w:pPr>
      <w:rPr>
        <w:rFonts w:ascii="Wingdings" w:hAnsi="Wingdings" w:hint="default"/>
      </w:rPr>
    </w:lvl>
    <w:lvl w:ilvl="6" w:tplc="3E8E3D56">
      <w:start w:val="1"/>
      <w:numFmt w:val="bullet"/>
      <w:lvlText w:val=""/>
      <w:lvlJc w:val="left"/>
      <w:pPr>
        <w:ind w:left="5040" w:hanging="360"/>
      </w:pPr>
      <w:rPr>
        <w:rFonts w:ascii="Symbol" w:hAnsi="Symbol" w:hint="default"/>
      </w:rPr>
    </w:lvl>
    <w:lvl w:ilvl="7" w:tplc="6F0A67B4">
      <w:start w:val="1"/>
      <w:numFmt w:val="bullet"/>
      <w:lvlText w:val="o"/>
      <w:lvlJc w:val="left"/>
      <w:pPr>
        <w:ind w:left="5760" w:hanging="360"/>
      </w:pPr>
      <w:rPr>
        <w:rFonts w:ascii="Courier New" w:hAnsi="Courier New" w:hint="default"/>
      </w:rPr>
    </w:lvl>
    <w:lvl w:ilvl="8" w:tplc="BBA65F00">
      <w:start w:val="1"/>
      <w:numFmt w:val="bullet"/>
      <w:lvlText w:val=""/>
      <w:lvlJc w:val="left"/>
      <w:pPr>
        <w:ind w:left="6480" w:hanging="360"/>
      </w:pPr>
      <w:rPr>
        <w:rFonts w:ascii="Wingdings" w:hAnsi="Wingdings" w:hint="default"/>
      </w:rPr>
    </w:lvl>
  </w:abstractNum>
  <w:abstractNum w:abstractNumId="5"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6" w15:restartNumberingAfterBreak="0">
    <w:nsid w:val="092E8D4A"/>
    <w:multiLevelType w:val="hybridMultilevel"/>
    <w:tmpl w:val="FFFFFFFF"/>
    <w:lvl w:ilvl="0" w:tplc="969433F0">
      <w:start w:val="1"/>
      <w:numFmt w:val="bullet"/>
      <w:lvlText w:val="·"/>
      <w:lvlJc w:val="left"/>
      <w:pPr>
        <w:ind w:left="720" w:hanging="360"/>
      </w:pPr>
      <w:rPr>
        <w:rFonts w:ascii="Symbol" w:hAnsi="Symbol" w:hint="default"/>
      </w:rPr>
    </w:lvl>
    <w:lvl w:ilvl="1" w:tplc="DA7A272C">
      <w:start w:val="1"/>
      <w:numFmt w:val="bullet"/>
      <w:lvlText w:val="o"/>
      <w:lvlJc w:val="left"/>
      <w:pPr>
        <w:ind w:left="1440" w:hanging="360"/>
      </w:pPr>
      <w:rPr>
        <w:rFonts w:ascii="Courier New" w:hAnsi="Courier New" w:hint="default"/>
      </w:rPr>
    </w:lvl>
    <w:lvl w:ilvl="2" w:tplc="34A60F1A">
      <w:start w:val="1"/>
      <w:numFmt w:val="bullet"/>
      <w:lvlText w:val=""/>
      <w:lvlJc w:val="left"/>
      <w:pPr>
        <w:ind w:left="2160" w:hanging="360"/>
      </w:pPr>
      <w:rPr>
        <w:rFonts w:ascii="Wingdings" w:hAnsi="Wingdings" w:hint="default"/>
      </w:rPr>
    </w:lvl>
    <w:lvl w:ilvl="3" w:tplc="9ABEDEA2">
      <w:start w:val="1"/>
      <w:numFmt w:val="bullet"/>
      <w:lvlText w:val=""/>
      <w:lvlJc w:val="left"/>
      <w:pPr>
        <w:ind w:left="2880" w:hanging="360"/>
      </w:pPr>
      <w:rPr>
        <w:rFonts w:ascii="Symbol" w:hAnsi="Symbol" w:hint="default"/>
      </w:rPr>
    </w:lvl>
    <w:lvl w:ilvl="4" w:tplc="A566D34A">
      <w:start w:val="1"/>
      <w:numFmt w:val="bullet"/>
      <w:lvlText w:val="o"/>
      <w:lvlJc w:val="left"/>
      <w:pPr>
        <w:ind w:left="3600" w:hanging="360"/>
      </w:pPr>
      <w:rPr>
        <w:rFonts w:ascii="Courier New" w:hAnsi="Courier New" w:hint="default"/>
      </w:rPr>
    </w:lvl>
    <w:lvl w:ilvl="5" w:tplc="3C0AC1F8">
      <w:start w:val="1"/>
      <w:numFmt w:val="bullet"/>
      <w:lvlText w:val=""/>
      <w:lvlJc w:val="left"/>
      <w:pPr>
        <w:ind w:left="4320" w:hanging="360"/>
      </w:pPr>
      <w:rPr>
        <w:rFonts w:ascii="Wingdings" w:hAnsi="Wingdings" w:hint="default"/>
      </w:rPr>
    </w:lvl>
    <w:lvl w:ilvl="6" w:tplc="C526F476">
      <w:start w:val="1"/>
      <w:numFmt w:val="bullet"/>
      <w:lvlText w:val=""/>
      <w:lvlJc w:val="left"/>
      <w:pPr>
        <w:ind w:left="5040" w:hanging="360"/>
      </w:pPr>
      <w:rPr>
        <w:rFonts w:ascii="Symbol" w:hAnsi="Symbol" w:hint="default"/>
      </w:rPr>
    </w:lvl>
    <w:lvl w:ilvl="7" w:tplc="126874F6">
      <w:start w:val="1"/>
      <w:numFmt w:val="bullet"/>
      <w:lvlText w:val="o"/>
      <w:lvlJc w:val="left"/>
      <w:pPr>
        <w:ind w:left="5760" w:hanging="360"/>
      </w:pPr>
      <w:rPr>
        <w:rFonts w:ascii="Courier New" w:hAnsi="Courier New" w:hint="default"/>
      </w:rPr>
    </w:lvl>
    <w:lvl w:ilvl="8" w:tplc="9D789F1A">
      <w:start w:val="1"/>
      <w:numFmt w:val="bullet"/>
      <w:lvlText w:val=""/>
      <w:lvlJc w:val="left"/>
      <w:pPr>
        <w:ind w:left="6480" w:hanging="360"/>
      </w:pPr>
      <w:rPr>
        <w:rFonts w:ascii="Wingdings" w:hAnsi="Wingdings" w:hint="default"/>
      </w:rPr>
    </w:lvl>
  </w:abstractNum>
  <w:abstractNum w:abstractNumId="7" w15:restartNumberingAfterBreak="0">
    <w:nsid w:val="099A298F"/>
    <w:multiLevelType w:val="hybridMultilevel"/>
    <w:tmpl w:val="FFFFFFFF"/>
    <w:lvl w:ilvl="0" w:tplc="09263B78">
      <w:start w:val="1"/>
      <w:numFmt w:val="bullet"/>
      <w:lvlText w:val="·"/>
      <w:lvlJc w:val="left"/>
      <w:pPr>
        <w:ind w:left="720" w:hanging="360"/>
      </w:pPr>
      <w:rPr>
        <w:rFonts w:ascii="Symbol" w:hAnsi="Symbol" w:hint="default"/>
      </w:rPr>
    </w:lvl>
    <w:lvl w:ilvl="1" w:tplc="B56EB76C">
      <w:start w:val="1"/>
      <w:numFmt w:val="bullet"/>
      <w:lvlText w:val="o"/>
      <w:lvlJc w:val="left"/>
      <w:pPr>
        <w:ind w:left="1440" w:hanging="360"/>
      </w:pPr>
      <w:rPr>
        <w:rFonts w:ascii="Courier New" w:hAnsi="Courier New" w:hint="default"/>
      </w:rPr>
    </w:lvl>
    <w:lvl w:ilvl="2" w:tplc="260850C8">
      <w:start w:val="1"/>
      <w:numFmt w:val="bullet"/>
      <w:lvlText w:val=""/>
      <w:lvlJc w:val="left"/>
      <w:pPr>
        <w:ind w:left="2160" w:hanging="360"/>
      </w:pPr>
      <w:rPr>
        <w:rFonts w:ascii="Wingdings" w:hAnsi="Wingdings" w:hint="default"/>
      </w:rPr>
    </w:lvl>
    <w:lvl w:ilvl="3" w:tplc="7C6CA482">
      <w:start w:val="1"/>
      <w:numFmt w:val="bullet"/>
      <w:lvlText w:val=""/>
      <w:lvlJc w:val="left"/>
      <w:pPr>
        <w:ind w:left="2880" w:hanging="360"/>
      </w:pPr>
      <w:rPr>
        <w:rFonts w:ascii="Symbol" w:hAnsi="Symbol" w:hint="default"/>
      </w:rPr>
    </w:lvl>
    <w:lvl w:ilvl="4" w:tplc="A97C96FA">
      <w:start w:val="1"/>
      <w:numFmt w:val="bullet"/>
      <w:lvlText w:val="o"/>
      <w:lvlJc w:val="left"/>
      <w:pPr>
        <w:ind w:left="3600" w:hanging="360"/>
      </w:pPr>
      <w:rPr>
        <w:rFonts w:ascii="Courier New" w:hAnsi="Courier New" w:hint="default"/>
      </w:rPr>
    </w:lvl>
    <w:lvl w:ilvl="5" w:tplc="711800F2">
      <w:start w:val="1"/>
      <w:numFmt w:val="bullet"/>
      <w:lvlText w:val=""/>
      <w:lvlJc w:val="left"/>
      <w:pPr>
        <w:ind w:left="4320" w:hanging="360"/>
      </w:pPr>
      <w:rPr>
        <w:rFonts w:ascii="Wingdings" w:hAnsi="Wingdings" w:hint="default"/>
      </w:rPr>
    </w:lvl>
    <w:lvl w:ilvl="6" w:tplc="A15859DA">
      <w:start w:val="1"/>
      <w:numFmt w:val="bullet"/>
      <w:lvlText w:val=""/>
      <w:lvlJc w:val="left"/>
      <w:pPr>
        <w:ind w:left="5040" w:hanging="360"/>
      </w:pPr>
      <w:rPr>
        <w:rFonts w:ascii="Symbol" w:hAnsi="Symbol" w:hint="default"/>
      </w:rPr>
    </w:lvl>
    <w:lvl w:ilvl="7" w:tplc="68922B62">
      <w:start w:val="1"/>
      <w:numFmt w:val="bullet"/>
      <w:lvlText w:val="o"/>
      <w:lvlJc w:val="left"/>
      <w:pPr>
        <w:ind w:left="5760" w:hanging="360"/>
      </w:pPr>
      <w:rPr>
        <w:rFonts w:ascii="Courier New" w:hAnsi="Courier New" w:hint="default"/>
      </w:rPr>
    </w:lvl>
    <w:lvl w:ilvl="8" w:tplc="DA742F8C">
      <w:start w:val="1"/>
      <w:numFmt w:val="bullet"/>
      <w:lvlText w:val=""/>
      <w:lvlJc w:val="left"/>
      <w:pPr>
        <w:ind w:left="6480" w:hanging="360"/>
      </w:pPr>
      <w:rPr>
        <w:rFonts w:ascii="Wingdings" w:hAnsi="Wingdings" w:hint="default"/>
      </w:rPr>
    </w:lvl>
  </w:abstractNum>
  <w:abstractNum w:abstractNumId="8"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9FE7F7"/>
    <w:multiLevelType w:val="hybridMultilevel"/>
    <w:tmpl w:val="FFFFFFFF"/>
    <w:lvl w:ilvl="0" w:tplc="C9D0A91E">
      <w:start w:val="1"/>
      <w:numFmt w:val="bullet"/>
      <w:lvlText w:val=""/>
      <w:lvlJc w:val="left"/>
      <w:pPr>
        <w:ind w:left="720" w:hanging="360"/>
      </w:pPr>
      <w:rPr>
        <w:rFonts w:ascii="Symbol" w:hAnsi="Symbol" w:hint="default"/>
      </w:rPr>
    </w:lvl>
    <w:lvl w:ilvl="1" w:tplc="87ECE7A0">
      <w:start w:val="1"/>
      <w:numFmt w:val="bullet"/>
      <w:lvlText w:val="o"/>
      <w:lvlJc w:val="left"/>
      <w:pPr>
        <w:ind w:left="1440" w:hanging="360"/>
      </w:pPr>
      <w:rPr>
        <w:rFonts w:ascii="Courier New" w:hAnsi="Courier New" w:hint="default"/>
      </w:rPr>
    </w:lvl>
    <w:lvl w:ilvl="2" w:tplc="8C18EC0E">
      <w:start w:val="1"/>
      <w:numFmt w:val="bullet"/>
      <w:lvlText w:val=""/>
      <w:lvlJc w:val="left"/>
      <w:pPr>
        <w:ind w:left="2160" w:hanging="360"/>
      </w:pPr>
      <w:rPr>
        <w:rFonts w:ascii="Wingdings" w:hAnsi="Wingdings" w:hint="default"/>
      </w:rPr>
    </w:lvl>
    <w:lvl w:ilvl="3" w:tplc="8CEE1382">
      <w:start w:val="1"/>
      <w:numFmt w:val="bullet"/>
      <w:lvlText w:val=""/>
      <w:lvlJc w:val="left"/>
      <w:pPr>
        <w:ind w:left="2880" w:hanging="360"/>
      </w:pPr>
      <w:rPr>
        <w:rFonts w:ascii="Symbol" w:hAnsi="Symbol" w:hint="default"/>
      </w:rPr>
    </w:lvl>
    <w:lvl w:ilvl="4" w:tplc="A60206C6">
      <w:start w:val="1"/>
      <w:numFmt w:val="bullet"/>
      <w:lvlText w:val="o"/>
      <w:lvlJc w:val="left"/>
      <w:pPr>
        <w:ind w:left="3600" w:hanging="360"/>
      </w:pPr>
      <w:rPr>
        <w:rFonts w:ascii="Courier New" w:hAnsi="Courier New" w:hint="default"/>
      </w:rPr>
    </w:lvl>
    <w:lvl w:ilvl="5" w:tplc="4DE6F154">
      <w:start w:val="1"/>
      <w:numFmt w:val="bullet"/>
      <w:lvlText w:val=""/>
      <w:lvlJc w:val="left"/>
      <w:pPr>
        <w:ind w:left="4320" w:hanging="360"/>
      </w:pPr>
      <w:rPr>
        <w:rFonts w:ascii="Wingdings" w:hAnsi="Wingdings" w:hint="default"/>
      </w:rPr>
    </w:lvl>
    <w:lvl w:ilvl="6" w:tplc="B1EC3264">
      <w:start w:val="1"/>
      <w:numFmt w:val="bullet"/>
      <w:lvlText w:val=""/>
      <w:lvlJc w:val="left"/>
      <w:pPr>
        <w:ind w:left="5040" w:hanging="360"/>
      </w:pPr>
      <w:rPr>
        <w:rFonts w:ascii="Symbol" w:hAnsi="Symbol" w:hint="default"/>
      </w:rPr>
    </w:lvl>
    <w:lvl w:ilvl="7" w:tplc="A782BCE4">
      <w:start w:val="1"/>
      <w:numFmt w:val="bullet"/>
      <w:lvlText w:val="o"/>
      <w:lvlJc w:val="left"/>
      <w:pPr>
        <w:ind w:left="5760" w:hanging="360"/>
      </w:pPr>
      <w:rPr>
        <w:rFonts w:ascii="Courier New" w:hAnsi="Courier New" w:hint="default"/>
      </w:rPr>
    </w:lvl>
    <w:lvl w:ilvl="8" w:tplc="0CDE1BFE">
      <w:start w:val="1"/>
      <w:numFmt w:val="bullet"/>
      <w:lvlText w:val=""/>
      <w:lvlJc w:val="left"/>
      <w:pPr>
        <w:ind w:left="6480" w:hanging="360"/>
      </w:pPr>
      <w:rPr>
        <w:rFonts w:ascii="Wingdings" w:hAnsi="Wingdings" w:hint="default"/>
      </w:rPr>
    </w:lvl>
  </w:abstractNum>
  <w:abstractNum w:abstractNumId="13" w15:restartNumberingAfterBreak="0">
    <w:nsid w:val="1DEE112C"/>
    <w:multiLevelType w:val="hybridMultilevel"/>
    <w:tmpl w:val="FFFFFFFF"/>
    <w:lvl w:ilvl="0" w:tplc="549A0640">
      <w:start w:val="1"/>
      <w:numFmt w:val="bullet"/>
      <w:lvlText w:val="·"/>
      <w:lvlJc w:val="left"/>
      <w:pPr>
        <w:ind w:left="720" w:hanging="360"/>
      </w:pPr>
      <w:rPr>
        <w:rFonts w:ascii="Symbol" w:hAnsi="Symbol" w:hint="default"/>
      </w:rPr>
    </w:lvl>
    <w:lvl w:ilvl="1" w:tplc="3AEAA5A4">
      <w:start w:val="1"/>
      <w:numFmt w:val="bullet"/>
      <w:lvlText w:val="o"/>
      <w:lvlJc w:val="left"/>
      <w:pPr>
        <w:ind w:left="1440" w:hanging="360"/>
      </w:pPr>
      <w:rPr>
        <w:rFonts w:ascii="Courier New" w:hAnsi="Courier New" w:hint="default"/>
      </w:rPr>
    </w:lvl>
    <w:lvl w:ilvl="2" w:tplc="030C4776">
      <w:start w:val="1"/>
      <w:numFmt w:val="bullet"/>
      <w:lvlText w:val=""/>
      <w:lvlJc w:val="left"/>
      <w:pPr>
        <w:ind w:left="2160" w:hanging="360"/>
      </w:pPr>
      <w:rPr>
        <w:rFonts w:ascii="Wingdings" w:hAnsi="Wingdings" w:hint="default"/>
      </w:rPr>
    </w:lvl>
    <w:lvl w:ilvl="3" w:tplc="EDFA5094">
      <w:start w:val="1"/>
      <w:numFmt w:val="bullet"/>
      <w:lvlText w:val=""/>
      <w:lvlJc w:val="left"/>
      <w:pPr>
        <w:ind w:left="2880" w:hanging="360"/>
      </w:pPr>
      <w:rPr>
        <w:rFonts w:ascii="Symbol" w:hAnsi="Symbol" w:hint="default"/>
      </w:rPr>
    </w:lvl>
    <w:lvl w:ilvl="4" w:tplc="CF1014AE">
      <w:start w:val="1"/>
      <w:numFmt w:val="bullet"/>
      <w:lvlText w:val="o"/>
      <w:lvlJc w:val="left"/>
      <w:pPr>
        <w:ind w:left="3600" w:hanging="360"/>
      </w:pPr>
      <w:rPr>
        <w:rFonts w:ascii="Courier New" w:hAnsi="Courier New" w:hint="default"/>
      </w:rPr>
    </w:lvl>
    <w:lvl w:ilvl="5" w:tplc="B3AC6276">
      <w:start w:val="1"/>
      <w:numFmt w:val="bullet"/>
      <w:lvlText w:val=""/>
      <w:lvlJc w:val="left"/>
      <w:pPr>
        <w:ind w:left="4320" w:hanging="360"/>
      </w:pPr>
      <w:rPr>
        <w:rFonts w:ascii="Wingdings" w:hAnsi="Wingdings" w:hint="default"/>
      </w:rPr>
    </w:lvl>
    <w:lvl w:ilvl="6" w:tplc="AC58539A">
      <w:start w:val="1"/>
      <w:numFmt w:val="bullet"/>
      <w:lvlText w:val=""/>
      <w:lvlJc w:val="left"/>
      <w:pPr>
        <w:ind w:left="5040" w:hanging="360"/>
      </w:pPr>
      <w:rPr>
        <w:rFonts w:ascii="Symbol" w:hAnsi="Symbol" w:hint="default"/>
      </w:rPr>
    </w:lvl>
    <w:lvl w:ilvl="7" w:tplc="BC14C556">
      <w:start w:val="1"/>
      <w:numFmt w:val="bullet"/>
      <w:lvlText w:val="o"/>
      <w:lvlJc w:val="left"/>
      <w:pPr>
        <w:ind w:left="5760" w:hanging="360"/>
      </w:pPr>
      <w:rPr>
        <w:rFonts w:ascii="Courier New" w:hAnsi="Courier New" w:hint="default"/>
      </w:rPr>
    </w:lvl>
    <w:lvl w:ilvl="8" w:tplc="ED72F00E">
      <w:start w:val="1"/>
      <w:numFmt w:val="bullet"/>
      <w:lvlText w:val=""/>
      <w:lvlJc w:val="left"/>
      <w:pPr>
        <w:ind w:left="6480" w:hanging="360"/>
      </w:pPr>
      <w:rPr>
        <w:rFonts w:ascii="Wingdings" w:hAnsi="Wingdings" w:hint="default"/>
      </w:rPr>
    </w:lvl>
  </w:abstractNum>
  <w:abstractNum w:abstractNumId="14" w15:restartNumberingAfterBreak="0">
    <w:nsid w:val="1FD8F64F"/>
    <w:multiLevelType w:val="hybridMultilevel"/>
    <w:tmpl w:val="FFFFFFFF"/>
    <w:lvl w:ilvl="0" w:tplc="ECD0995A">
      <w:start w:val="1"/>
      <w:numFmt w:val="bullet"/>
      <w:lvlText w:val="·"/>
      <w:lvlJc w:val="left"/>
      <w:pPr>
        <w:ind w:left="720" w:hanging="360"/>
      </w:pPr>
      <w:rPr>
        <w:rFonts w:ascii="Symbol" w:hAnsi="Symbol" w:hint="default"/>
      </w:rPr>
    </w:lvl>
    <w:lvl w:ilvl="1" w:tplc="89805D8E">
      <w:start w:val="1"/>
      <w:numFmt w:val="bullet"/>
      <w:lvlText w:val="o"/>
      <w:lvlJc w:val="left"/>
      <w:pPr>
        <w:ind w:left="1440" w:hanging="360"/>
      </w:pPr>
      <w:rPr>
        <w:rFonts w:ascii="Courier New" w:hAnsi="Courier New" w:hint="default"/>
      </w:rPr>
    </w:lvl>
    <w:lvl w:ilvl="2" w:tplc="85DCC7BC">
      <w:start w:val="1"/>
      <w:numFmt w:val="bullet"/>
      <w:lvlText w:val=""/>
      <w:lvlJc w:val="left"/>
      <w:pPr>
        <w:ind w:left="2160" w:hanging="360"/>
      </w:pPr>
      <w:rPr>
        <w:rFonts w:ascii="Wingdings" w:hAnsi="Wingdings" w:hint="default"/>
      </w:rPr>
    </w:lvl>
    <w:lvl w:ilvl="3" w:tplc="135ADB74">
      <w:start w:val="1"/>
      <w:numFmt w:val="bullet"/>
      <w:lvlText w:val=""/>
      <w:lvlJc w:val="left"/>
      <w:pPr>
        <w:ind w:left="2880" w:hanging="360"/>
      </w:pPr>
      <w:rPr>
        <w:rFonts w:ascii="Symbol" w:hAnsi="Symbol" w:hint="default"/>
      </w:rPr>
    </w:lvl>
    <w:lvl w:ilvl="4" w:tplc="92682764">
      <w:start w:val="1"/>
      <w:numFmt w:val="bullet"/>
      <w:lvlText w:val="o"/>
      <w:lvlJc w:val="left"/>
      <w:pPr>
        <w:ind w:left="3600" w:hanging="360"/>
      </w:pPr>
      <w:rPr>
        <w:rFonts w:ascii="Courier New" w:hAnsi="Courier New" w:hint="default"/>
      </w:rPr>
    </w:lvl>
    <w:lvl w:ilvl="5" w:tplc="87C2A812">
      <w:start w:val="1"/>
      <w:numFmt w:val="bullet"/>
      <w:lvlText w:val=""/>
      <w:lvlJc w:val="left"/>
      <w:pPr>
        <w:ind w:left="4320" w:hanging="360"/>
      </w:pPr>
      <w:rPr>
        <w:rFonts w:ascii="Wingdings" w:hAnsi="Wingdings" w:hint="default"/>
      </w:rPr>
    </w:lvl>
    <w:lvl w:ilvl="6" w:tplc="6ECCEEF6">
      <w:start w:val="1"/>
      <w:numFmt w:val="bullet"/>
      <w:lvlText w:val=""/>
      <w:lvlJc w:val="left"/>
      <w:pPr>
        <w:ind w:left="5040" w:hanging="360"/>
      </w:pPr>
      <w:rPr>
        <w:rFonts w:ascii="Symbol" w:hAnsi="Symbol" w:hint="default"/>
      </w:rPr>
    </w:lvl>
    <w:lvl w:ilvl="7" w:tplc="EACC3A6A">
      <w:start w:val="1"/>
      <w:numFmt w:val="bullet"/>
      <w:lvlText w:val="o"/>
      <w:lvlJc w:val="left"/>
      <w:pPr>
        <w:ind w:left="5760" w:hanging="360"/>
      </w:pPr>
      <w:rPr>
        <w:rFonts w:ascii="Courier New" w:hAnsi="Courier New" w:hint="default"/>
      </w:rPr>
    </w:lvl>
    <w:lvl w:ilvl="8" w:tplc="520C17BC">
      <w:start w:val="1"/>
      <w:numFmt w:val="bullet"/>
      <w:lvlText w:val=""/>
      <w:lvlJc w:val="left"/>
      <w:pPr>
        <w:ind w:left="6480" w:hanging="360"/>
      </w:pPr>
      <w:rPr>
        <w:rFonts w:ascii="Wingdings" w:hAnsi="Wingdings" w:hint="default"/>
      </w:rPr>
    </w:lvl>
  </w:abstractNum>
  <w:abstractNum w:abstractNumId="15"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6" w15:restartNumberingAfterBreak="0">
    <w:nsid w:val="2A427B12"/>
    <w:multiLevelType w:val="hybridMultilevel"/>
    <w:tmpl w:val="FFFFFFFF"/>
    <w:lvl w:ilvl="0" w:tplc="8AC89C28">
      <w:start w:val="1"/>
      <w:numFmt w:val="bullet"/>
      <w:lvlText w:val=""/>
      <w:lvlJc w:val="left"/>
      <w:pPr>
        <w:ind w:left="720" w:hanging="360"/>
      </w:pPr>
      <w:rPr>
        <w:rFonts w:ascii="Symbol" w:hAnsi="Symbol" w:hint="default"/>
      </w:rPr>
    </w:lvl>
    <w:lvl w:ilvl="1" w:tplc="1BD872EA">
      <w:start w:val="1"/>
      <w:numFmt w:val="bullet"/>
      <w:lvlText w:val="o"/>
      <w:lvlJc w:val="left"/>
      <w:pPr>
        <w:ind w:left="1440" w:hanging="360"/>
      </w:pPr>
      <w:rPr>
        <w:rFonts w:ascii="Courier New" w:hAnsi="Courier New" w:hint="default"/>
      </w:rPr>
    </w:lvl>
    <w:lvl w:ilvl="2" w:tplc="038420E4">
      <w:start w:val="1"/>
      <w:numFmt w:val="bullet"/>
      <w:lvlText w:val=""/>
      <w:lvlJc w:val="left"/>
      <w:pPr>
        <w:ind w:left="2160" w:hanging="360"/>
      </w:pPr>
      <w:rPr>
        <w:rFonts w:ascii="Wingdings" w:hAnsi="Wingdings" w:hint="default"/>
      </w:rPr>
    </w:lvl>
    <w:lvl w:ilvl="3" w:tplc="2160E2B0">
      <w:start w:val="1"/>
      <w:numFmt w:val="bullet"/>
      <w:lvlText w:val=""/>
      <w:lvlJc w:val="left"/>
      <w:pPr>
        <w:ind w:left="2880" w:hanging="360"/>
      </w:pPr>
      <w:rPr>
        <w:rFonts w:ascii="Symbol" w:hAnsi="Symbol" w:hint="default"/>
      </w:rPr>
    </w:lvl>
    <w:lvl w:ilvl="4" w:tplc="26725510">
      <w:start w:val="1"/>
      <w:numFmt w:val="bullet"/>
      <w:lvlText w:val="o"/>
      <w:lvlJc w:val="left"/>
      <w:pPr>
        <w:ind w:left="3600" w:hanging="360"/>
      </w:pPr>
      <w:rPr>
        <w:rFonts w:ascii="Courier New" w:hAnsi="Courier New" w:hint="default"/>
      </w:rPr>
    </w:lvl>
    <w:lvl w:ilvl="5" w:tplc="AA10AF4C">
      <w:start w:val="1"/>
      <w:numFmt w:val="bullet"/>
      <w:lvlText w:val=""/>
      <w:lvlJc w:val="left"/>
      <w:pPr>
        <w:ind w:left="4320" w:hanging="360"/>
      </w:pPr>
      <w:rPr>
        <w:rFonts w:ascii="Wingdings" w:hAnsi="Wingdings" w:hint="default"/>
      </w:rPr>
    </w:lvl>
    <w:lvl w:ilvl="6" w:tplc="703AEF74">
      <w:start w:val="1"/>
      <w:numFmt w:val="bullet"/>
      <w:lvlText w:val=""/>
      <w:lvlJc w:val="left"/>
      <w:pPr>
        <w:ind w:left="5040" w:hanging="360"/>
      </w:pPr>
      <w:rPr>
        <w:rFonts w:ascii="Symbol" w:hAnsi="Symbol" w:hint="default"/>
      </w:rPr>
    </w:lvl>
    <w:lvl w:ilvl="7" w:tplc="B4268392">
      <w:start w:val="1"/>
      <w:numFmt w:val="bullet"/>
      <w:lvlText w:val="o"/>
      <w:lvlJc w:val="left"/>
      <w:pPr>
        <w:ind w:left="5760" w:hanging="360"/>
      </w:pPr>
      <w:rPr>
        <w:rFonts w:ascii="Courier New" w:hAnsi="Courier New" w:hint="default"/>
      </w:rPr>
    </w:lvl>
    <w:lvl w:ilvl="8" w:tplc="210E640E">
      <w:start w:val="1"/>
      <w:numFmt w:val="bullet"/>
      <w:lvlText w:val=""/>
      <w:lvlJc w:val="left"/>
      <w:pPr>
        <w:ind w:left="6480" w:hanging="360"/>
      </w:pPr>
      <w:rPr>
        <w:rFonts w:ascii="Wingdings" w:hAnsi="Wingdings" w:hint="default"/>
      </w:rPr>
    </w:lvl>
  </w:abstractNum>
  <w:abstractNum w:abstractNumId="17" w15:restartNumberingAfterBreak="0">
    <w:nsid w:val="2AC6669E"/>
    <w:multiLevelType w:val="hybridMultilevel"/>
    <w:tmpl w:val="FFFFFFFF"/>
    <w:lvl w:ilvl="0" w:tplc="2A1613EA">
      <w:start w:val="1"/>
      <w:numFmt w:val="bullet"/>
      <w:lvlText w:val=""/>
      <w:lvlJc w:val="left"/>
      <w:pPr>
        <w:ind w:left="720" w:hanging="360"/>
      </w:pPr>
      <w:rPr>
        <w:rFonts w:ascii="Symbol" w:hAnsi="Symbol" w:hint="default"/>
      </w:rPr>
    </w:lvl>
    <w:lvl w:ilvl="1" w:tplc="44223244">
      <w:start w:val="1"/>
      <w:numFmt w:val="bullet"/>
      <w:lvlText w:val="o"/>
      <w:lvlJc w:val="left"/>
      <w:pPr>
        <w:ind w:left="1440" w:hanging="360"/>
      </w:pPr>
      <w:rPr>
        <w:rFonts w:ascii="Courier New" w:hAnsi="Courier New" w:hint="default"/>
      </w:rPr>
    </w:lvl>
    <w:lvl w:ilvl="2" w:tplc="BD68D62A">
      <w:start w:val="1"/>
      <w:numFmt w:val="bullet"/>
      <w:lvlText w:val=""/>
      <w:lvlJc w:val="left"/>
      <w:pPr>
        <w:ind w:left="2160" w:hanging="360"/>
      </w:pPr>
      <w:rPr>
        <w:rFonts w:ascii="Wingdings" w:hAnsi="Wingdings" w:hint="default"/>
      </w:rPr>
    </w:lvl>
    <w:lvl w:ilvl="3" w:tplc="93245934">
      <w:start w:val="1"/>
      <w:numFmt w:val="bullet"/>
      <w:lvlText w:val=""/>
      <w:lvlJc w:val="left"/>
      <w:pPr>
        <w:ind w:left="2880" w:hanging="360"/>
      </w:pPr>
      <w:rPr>
        <w:rFonts w:ascii="Symbol" w:hAnsi="Symbol" w:hint="default"/>
      </w:rPr>
    </w:lvl>
    <w:lvl w:ilvl="4" w:tplc="B2948DD8">
      <w:start w:val="1"/>
      <w:numFmt w:val="bullet"/>
      <w:lvlText w:val="o"/>
      <w:lvlJc w:val="left"/>
      <w:pPr>
        <w:ind w:left="3600" w:hanging="360"/>
      </w:pPr>
      <w:rPr>
        <w:rFonts w:ascii="Courier New" w:hAnsi="Courier New" w:hint="default"/>
      </w:rPr>
    </w:lvl>
    <w:lvl w:ilvl="5" w:tplc="FAB48CFA">
      <w:start w:val="1"/>
      <w:numFmt w:val="bullet"/>
      <w:lvlText w:val=""/>
      <w:lvlJc w:val="left"/>
      <w:pPr>
        <w:ind w:left="4320" w:hanging="360"/>
      </w:pPr>
      <w:rPr>
        <w:rFonts w:ascii="Wingdings" w:hAnsi="Wingdings" w:hint="default"/>
      </w:rPr>
    </w:lvl>
    <w:lvl w:ilvl="6" w:tplc="C4625B4E">
      <w:start w:val="1"/>
      <w:numFmt w:val="bullet"/>
      <w:lvlText w:val=""/>
      <w:lvlJc w:val="left"/>
      <w:pPr>
        <w:ind w:left="5040" w:hanging="360"/>
      </w:pPr>
      <w:rPr>
        <w:rFonts w:ascii="Symbol" w:hAnsi="Symbol" w:hint="default"/>
      </w:rPr>
    </w:lvl>
    <w:lvl w:ilvl="7" w:tplc="2272F580">
      <w:start w:val="1"/>
      <w:numFmt w:val="bullet"/>
      <w:lvlText w:val="o"/>
      <w:lvlJc w:val="left"/>
      <w:pPr>
        <w:ind w:left="5760" w:hanging="360"/>
      </w:pPr>
      <w:rPr>
        <w:rFonts w:ascii="Courier New" w:hAnsi="Courier New" w:hint="default"/>
      </w:rPr>
    </w:lvl>
    <w:lvl w:ilvl="8" w:tplc="BA54C58C">
      <w:start w:val="1"/>
      <w:numFmt w:val="bullet"/>
      <w:lvlText w:val=""/>
      <w:lvlJc w:val="left"/>
      <w:pPr>
        <w:ind w:left="6480" w:hanging="360"/>
      </w:pPr>
      <w:rPr>
        <w:rFonts w:ascii="Wingdings" w:hAnsi="Wingdings" w:hint="default"/>
      </w:rPr>
    </w:lvl>
  </w:abstractNum>
  <w:abstractNum w:abstractNumId="1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7FDC7D"/>
    <w:multiLevelType w:val="hybridMultilevel"/>
    <w:tmpl w:val="FFFFFFFF"/>
    <w:lvl w:ilvl="0" w:tplc="F8C68554">
      <w:start w:val="1"/>
      <w:numFmt w:val="bullet"/>
      <w:lvlText w:val="·"/>
      <w:lvlJc w:val="left"/>
      <w:pPr>
        <w:ind w:left="720" w:hanging="360"/>
      </w:pPr>
      <w:rPr>
        <w:rFonts w:ascii="Symbol" w:hAnsi="Symbol" w:hint="default"/>
      </w:rPr>
    </w:lvl>
    <w:lvl w:ilvl="1" w:tplc="8BB405F6">
      <w:start w:val="1"/>
      <w:numFmt w:val="bullet"/>
      <w:lvlText w:val="o"/>
      <w:lvlJc w:val="left"/>
      <w:pPr>
        <w:ind w:left="1440" w:hanging="360"/>
      </w:pPr>
      <w:rPr>
        <w:rFonts w:ascii="Courier New" w:hAnsi="Courier New" w:hint="default"/>
      </w:rPr>
    </w:lvl>
    <w:lvl w:ilvl="2" w:tplc="15F6F80A">
      <w:start w:val="1"/>
      <w:numFmt w:val="bullet"/>
      <w:lvlText w:val=""/>
      <w:lvlJc w:val="left"/>
      <w:pPr>
        <w:ind w:left="2160" w:hanging="360"/>
      </w:pPr>
      <w:rPr>
        <w:rFonts w:ascii="Wingdings" w:hAnsi="Wingdings" w:hint="default"/>
      </w:rPr>
    </w:lvl>
    <w:lvl w:ilvl="3" w:tplc="4D44B24A">
      <w:start w:val="1"/>
      <w:numFmt w:val="bullet"/>
      <w:lvlText w:val=""/>
      <w:lvlJc w:val="left"/>
      <w:pPr>
        <w:ind w:left="2880" w:hanging="360"/>
      </w:pPr>
      <w:rPr>
        <w:rFonts w:ascii="Symbol" w:hAnsi="Symbol" w:hint="default"/>
      </w:rPr>
    </w:lvl>
    <w:lvl w:ilvl="4" w:tplc="6088ABAA">
      <w:start w:val="1"/>
      <w:numFmt w:val="bullet"/>
      <w:lvlText w:val="o"/>
      <w:lvlJc w:val="left"/>
      <w:pPr>
        <w:ind w:left="3600" w:hanging="360"/>
      </w:pPr>
      <w:rPr>
        <w:rFonts w:ascii="Courier New" w:hAnsi="Courier New" w:hint="default"/>
      </w:rPr>
    </w:lvl>
    <w:lvl w:ilvl="5" w:tplc="37CAB09A">
      <w:start w:val="1"/>
      <w:numFmt w:val="bullet"/>
      <w:lvlText w:val=""/>
      <w:lvlJc w:val="left"/>
      <w:pPr>
        <w:ind w:left="4320" w:hanging="360"/>
      </w:pPr>
      <w:rPr>
        <w:rFonts w:ascii="Wingdings" w:hAnsi="Wingdings" w:hint="default"/>
      </w:rPr>
    </w:lvl>
    <w:lvl w:ilvl="6" w:tplc="A0A219B0">
      <w:start w:val="1"/>
      <w:numFmt w:val="bullet"/>
      <w:lvlText w:val=""/>
      <w:lvlJc w:val="left"/>
      <w:pPr>
        <w:ind w:left="5040" w:hanging="360"/>
      </w:pPr>
      <w:rPr>
        <w:rFonts w:ascii="Symbol" w:hAnsi="Symbol" w:hint="default"/>
      </w:rPr>
    </w:lvl>
    <w:lvl w:ilvl="7" w:tplc="C8C01356">
      <w:start w:val="1"/>
      <w:numFmt w:val="bullet"/>
      <w:lvlText w:val="o"/>
      <w:lvlJc w:val="left"/>
      <w:pPr>
        <w:ind w:left="5760" w:hanging="360"/>
      </w:pPr>
      <w:rPr>
        <w:rFonts w:ascii="Courier New" w:hAnsi="Courier New" w:hint="default"/>
      </w:rPr>
    </w:lvl>
    <w:lvl w:ilvl="8" w:tplc="28383698">
      <w:start w:val="1"/>
      <w:numFmt w:val="bullet"/>
      <w:lvlText w:val=""/>
      <w:lvlJc w:val="left"/>
      <w:pPr>
        <w:ind w:left="6480" w:hanging="360"/>
      </w:pPr>
      <w:rPr>
        <w:rFonts w:ascii="Wingdings" w:hAnsi="Wingdings" w:hint="default"/>
      </w:rPr>
    </w:lvl>
  </w:abstractNum>
  <w:abstractNum w:abstractNumId="20" w15:restartNumberingAfterBreak="0">
    <w:nsid w:val="36A08162"/>
    <w:multiLevelType w:val="hybridMultilevel"/>
    <w:tmpl w:val="FFFFFFFF"/>
    <w:lvl w:ilvl="0" w:tplc="20B63E2C">
      <w:start w:val="1"/>
      <w:numFmt w:val="bullet"/>
      <w:lvlText w:val="·"/>
      <w:lvlJc w:val="left"/>
      <w:pPr>
        <w:ind w:left="720" w:hanging="360"/>
      </w:pPr>
      <w:rPr>
        <w:rFonts w:ascii="Symbol" w:hAnsi="Symbol" w:hint="default"/>
      </w:rPr>
    </w:lvl>
    <w:lvl w:ilvl="1" w:tplc="70C0D2C2">
      <w:start w:val="1"/>
      <w:numFmt w:val="bullet"/>
      <w:lvlText w:val="o"/>
      <w:lvlJc w:val="left"/>
      <w:pPr>
        <w:ind w:left="1440" w:hanging="360"/>
      </w:pPr>
      <w:rPr>
        <w:rFonts w:ascii="Courier New" w:hAnsi="Courier New" w:hint="default"/>
      </w:rPr>
    </w:lvl>
    <w:lvl w:ilvl="2" w:tplc="00BA235A">
      <w:start w:val="1"/>
      <w:numFmt w:val="bullet"/>
      <w:lvlText w:val=""/>
      <w:lvlJc w:val="left"/>
      <w:pPr>
        <w:ind w:left="2160" w:hanging="360"/>
      </w:pPr>
      <w:rPr>
        <w:rFonts w:ascii="Wingdings" w:hAnsi="Wingdings" w:hint="default"/>
      </w:rPr>
    </w:lvl>
    <w:lvl w:ilvl="3" w:tplc="99840B9E">
      <w:start w:val="1"/>
      <w:numFmt w:val="bullet"/>
      <w:lvlText w:val=""/>
      <w:lvlJc w:val="left"/>
      <w:pPr>
        <w:ind w:left="2880" w:hanging="360"/>
      </w:pPr>
      <w:rPr>
        <w:rFonts w:ascii="Symbol" w:hAnsi="Symbol" w:hint="default"/>
      </w:rPr>
    </w:lvl>
    <w:lvl w:ilvl="4" w:tplc="05364930">
      <w:start w:val="1"/>
      <w:numFmt w:val="bullet"/>
      <w:lvlText w:val="o"/>
      <w:lvlJc w:val="left"/>
      <w:pPr>
        <w:ind w:left="3600" w:hanging="360"/>
      </w:pPr>
      <w:rPr>
        <w:rFonts w:ascii="Courier New" w:hAnsi="Courier New" w:hint="default"/>
      </w:rPr>
    </w:lvl>
    <w:lvl w:ilvl="5" w:tplc="1786B9C0">
      <w:start w:val="1"/>
      <w:numFmt w:val="bullet"/>
      <w:lvlText w:val=""/>
      <w:lvlJc w:val="left"/>
      <w:pPr>
        <w:ind w:left="4320" w:hanging="360"/>
      </w:pPr>
      <w:rPr>
        <w:rFonts w:ascii="Wingdings" w:hAnsi="Wingdings" w:hint="default"/>
      </w:rPr>
    </w:lvl>
    <w:lvl w:ilvl="6" w:tplc="837EDDA6">
      <w:start w:val="1"/>
      <w:numFmt w:val="bullet"/>
      <w:lvlText w:val=""/>
      <w:lvlJc w:val="left"/>
      <w:pPr>
        <w:ind w:left="5040" w:hanging="360"/>
      </w:pPr>
      <w:rPr>
        <w:rFonts w:ascii="Symbol" w:hAnsi="Symbol" w:hint="default"/>
      </w:rPr>
    </w:lvl>
    <w:lvl w:ilvl="7" w:tplc="B456EA24">
      <w:start w:val="1"/>
      <w:numFmt w:val="bullet"/>
      <w:lvlText w:val="o"/>
      <w:lvlJc w:val="left"/>
      <w:pPr>
        <w:ind w:left="5760" w:hanging="360"/>
      </w:pPr>
      <w:rPr>
        <w:rFonts w:ascii="Courier New" w:hAnsi="Courier New" w:hint="default"/>
      </w:rPr>
    </w:lvl>
    <w:lvl w:ilvl="8" w:tplc="2312BD90">
      <w:start w:val="1"/>
      <w:numFmt w:val="bullet"/>
      <w:lvlText w:val=""/>
      <w:lvlJc w:val="left"/>
      <w:pPr>
        <w:ind w:left="6480" w:hanging="360"/>
      </w:pPr>
      <w:rPr>
        <w:rFonts w:ascii="Wingdings" w:hAnsi="Wingdings" w:hint="default"/>
      </w:rPr>
    </w:lvl>
  </w:abstractNum>
  <w:abstractNum w:abstractNumId="21" w15:restartNumberingAfterBreak="0">
    <w:nsid w:val="37E37DBC"/>
    <w:multiLevelType w:val="hybridMultilevel"/>
    <w:tmpl w:val="FFFFFFFF"/>
    <w:lvl w:ilvl="0" w:tplc="9522DED8">
      <w:start w:val="1"/>
      <w:numFmt w:val="bullet"/>
      <w:lvlText w:val="·"/>
      <w:lvlJc w:val="left"/>
      <w:pPr>
        <w:ind w:left="720" w:hanging="360"/>
      </w:pPr>
      <w:rPr>
        <w:rFonts w:ascii="Symbol" w:hAnsi="Symbol" w:hint="default"/>
      </w:rPr>
    </w:lvl>
    <w:lvl w:ilvl="1" w:tplc="8AF45716">
      <w:start w:val="1"/>
      <w:numFmt w:val="bullet"/>
      <w:lvlText w:val="o"/>
      <w:lvlJc w:val="left"/>
      <w:pPr>
        <w:ind w:left="1440" w:hanging="360"/>
      </w:pPr>
      <w:rPr>
        <w:rFonts w:ascii="Courier New" w:hAnsi="Courier New" w:hint="default"/>
      </w:rPr>
    </w:lvl>
    <w:lvl w:ilvl="2" w:tplc="391AF8D0">
      <w:start w:val="1"/>
      <w:numFmt w:val="bullet"/>
      <w:lvlText w:val=""/>
      <w:lvlJc w:val="left"/>
      <w:pPr>
        <w:ind w:left="2160" w:hanging="360"/>
      </w:pPr>
      <w:rPr>
        <w:rFonts w:ascii="Wingdings" w:hAnsi="Wingdings" w:hint="default"/>
      </w:rPr>
    </w:lvl>
    <w:lvl w:ilvl="3" w:tplc="D1065F08">
      <w:start w:val="1"/>
      <w:numFmt w:val="bullet"/>
      <w:lvlText w:val=""/>
      <w:lvlJc w:val="left"/>
      <w:pPr>
        <w:ind w:left="2880" w:hanging="360"/>
      </w:pPr>
      <w:rPr>
        <w:rFonts w:ascii="Symbol" w:hAnsi="Symbol" w:hint="default"/>
      </w:rPr>
    </w:lvl>
    <w:lvl w:ilvl="4" w:tplc="10C6C610">
      <w:start w:val="1"/>
      <w:numFmt w:val="bullet"/>
      <w:lvlText w:val="o"/>
      <w:lvlJc w:val="left"/>
      <w:pPr>
        <w:ind w:left="3600" w:hanging="360"/>
      </w:pPr>
      <w:rPr>
        <w:rFonts w:ascii="Courier New" w:hAnsi="Courier New" w:hint="default"/>
      </w:rPr>
    </w:lvl>
    <w:lvl w:ilvl="5" w:tplc="EA0C8A94">
      <w:start w:val="1"/>
      <w:numFmt w:val="bullet"/>
      <w:lvlText w:val=""/>
      <w:lvlJc w:val="left"/>
      <w:pPr>
        <w:ind w:left="4320" w:hanging="360"/>
      </w:pPr>
      <w:rPr>
        <w:rFonts w:ascii="Wingdings" w:hAnsi="Wingdings" w:hint="default"/>
      </w:rPr>
    </w:lvl>
    <w:lvl w:ilvl="6" w:tplc="B3C62F84">
      <w:start w:val="1"/>
      <w:numFmt w:val="bullet"/>
      <w:lvlText w:val=""/>
      <w:lvlJc w:val="left"/>
      <w:pPr>
        <w:ind w:left="5040" w:hanging="360"/>
      </w:pPr>
      <w:rPr>
        <w:rFonts w:ascii="Symbol" w:hAnsi="Symbol" w:hint="default"/>
      </w:rPr>
    </w:lvl>
    <w:lvl w:ilvl="7" w:tplc="63D07AE8">
      <w:start w:val="1"/>
      <w:numFmt w:val="bullet"/>
      <w:lvlText w:val="o"/>
      <w:lvlJc w:val="left"/>
      <w:pPr>
        <w:ind w:left="5760" w:hanging="360"/>
      </w:pPr>
      <w:rPr>
        <w:rFonts w:ascii="Courier New" w:hAnsi="Courier New" w:hint="default"/>
      </w:rPr>
    </w:lvl>
    <w:lvl w:ilvl="8" w:tplc="A29E0B04">
      <w:start w:val="1"/>
      <w:numFmt w:val="bullet"/>
      <w:lvlText w:val=""/>
      <w:lvlJc w:val="left"/>
      <w:pPr>
        <w:ind w:left="6480" w:hanging="360"/>
      </w:pPr>
      <w:rPr>
        <w:rFonts w:ascii="Wingdings" w:hAnsi="Wingdings" w:hint="default"/>
      </w:rPr>
    </w:lvl>
  </w:abstractNum>
  <w:abstractNum w:abstractNumId="22"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3C66ED0E"/>
    <w:multiLevelType w:val="hybridMultilevel"/>
    <w:tmpl w:val="FFFFFFFF"/>
    <w:lvl w:ilvl="0" w:tplc="91341D90">
      <w:start w:val="1"/>
      <w:numFmt w:val="bullet"/>
      <w:lvlText w:val="·"/>
      <w:lvlJc w:val="left"/>
      <w:pPr>
        <w:ind w:left="720" w:hanging="360"/>
      </w:pPr>
      <w:rPr>
        <w:rFonts w:ascii="Symbol" w:hAnsi="Symbol" w:hint="default"/>
      </w:rPr>
    </w:lvl>
    <w:lvl w:ilvl="1" w:tplc="9DFC756E">
      <w:start w:val="1"/>
      <w:numFmt w:val="bullet"/>
      <w:lvlText w:val="o"/>
      <w:lvlJc w:val="left"/>
      <w:pPr>
        <w:ind w:left="1440" w:hanging="360"/>
      </w:pPr>
      <w:rPr>
        <w:rFonts w:ascii="Courier New" w:hAnsi="Courier New" w:hint="default"/>
      </w:rPr>
    </w:lvl>
    <w:lvl w:ilvl="2" w:tplc="5BC28776">
      <w:start w:val="1"/>
      <w:numFmt w:val="bullet"/>
      <w:lvlText w:val=""/>
      <w:lvlJc w:val="left"/>
      <w:pPr>
        <w:ind w:left="2160" w:hanging="360"/>
      </w:pPr>
      <w:rPr>
        <w:rFonts w:ascii="Wingdings" w:hAnsi="Wingdings" w:hint="default"/>
      </w:rPr>
    </w:lvl>
    <w:lvl w:ilvl="3" w:tplc="25C0A882">
      <w:start w:val="1"/>
      <w:numFmt w:val="bullet"/>
      <w:lvlText w:val=""/>
      <w:lvlJc w:val="left"/>
      <w:pPr>
        <w:ind w:left="2880" w:hanging="360"/>
      </w:pPr>
      <w:rPr>
        <w:rFonts w:ascii="Symbol" w:hAnsi="Symbol" w:hint="default"/>
      </w:rPr>
    </w:lvl>
    <w:lvl w:ilvl="4" w:tplc="1118309E">
      <w:start w:val="1"/>
      <w:numFmt w:val="bullet"/>
      <w:lvlText w:val="o"/>
      <w:lvlJc w:val="left"/>
      <w:pPr>
        <w:ind w:left="3600" w:hanging="360"/>
      </w:pPr>
      <w:rPr>
        <w:rFonts w:ascii="Courier New" w:hAnsi="Courier New" w:hint="default"/>
      </w:rPr>
    </w:lvl>
    <w:lvl w:ilvl="5" w:tplc="9DD0C404">
      <w:start w:val="1"/>
      <w:numFmt w:val="bullet"/>
      <w:lvlText w:val=""/>
      <w:lvlJc w:val="left"/>
      <w:pPr>
        <w:ind w:left="4320" w:hanging="360"/>
      </w:pPr>
      <w:rPr>
        <w:rFonts w:ascii="Wingdings" w:hAnsi="Wingdings" w:hint="default"/>
      </w:rPr>
    </w:lvl>
    <w:lvl w:ilvl="6" w:tplc="54E670E8">
      <w:start w:val="1"/>
      <w:numFmt w:val="bullet"/>
      <w:lvlText w:val=""/>
      <w:lvlJc w:val="left"/>
      <w:pPr>
        <w:ind w:left="5040" w:hanging="360"/>
      </w:pPr>
      <w:rPr>
        <w:rFonts w:ascii="Symbol" w:hAnsi="Symbol" w:hint="default"/>
      </w:rPr>
    </w:lvl>
    <w:lvl w:ilvl="7" w:tplc="F73A003C">
      <w:start w:val="1"/>
      <w:numFmt w:val="bullet"/>
      <w:lvlText w:val="o"/>
      <w:lvlJc w:val="left"/>
      <w:pPr>
        <w:ind w:left="5760" w:hanging="360"/>
      </w:pPr>
      <w:rPr>
        <w:rFonts w:ascii="Courier New" w:hAnsi="Courier New" w:hint="default"/>
      </w:rPr>
    </w:lvl>
    <w:lvl w:ilvl="8" w:tplc="45B0F22A">
      <w:start w:val="1"/>
      <w:numFmt w:val="bullet"/>
      <w:lvlText w:val=""/>
      <w:lvlJc w:val="left"/>
      <w:pPr>
        <w:ind w:left="6480" w:hanging="360"/>
      </w:pPr>
      <w:rPr>
        <w:rFonts w:ascii="Wingdings" w:hAnsi="Wingdings" w:hint="default"/>
      </w:rPr>
    </w:lvl>
  </w:abstractNum>
  <w:abstractNum w:abstractNumId="25"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4B0B0589"/>
    <w:multiLevelType w:val="hybridMultilevel"/>
    <w:tmpl w:val="FFFFFFFF"/>
    <w:lvl w:ilvl="0" w:tplc="736ECFF0">
      <w:start w:val="1"/>
      <w:numFmt w:val="bullet"/>
      <w:lvlText w:val="·"/>
      <w:lvlJc w:val="left"/>
      <w:pPr>
        <w:ind w:left="720" w:hanging="360"/>
      </w:pPr>
      <w:rPr>
        <w:rFonts w:ascii="Symbol" w:hAnsi="Symbol" w:hint="default"/>
      </w:rPr>
    </w:lvl>
    <w:lvl w:ilvl="1" w:tplc="C7EAEF38">
      <w:start w:val="1"/>
      <w:numFmt w:val="bullet"/>
      <w:lvlText w:val="o"/>
      <w:lvlJc w:val="left"/>
      <w:pPr>
        <w:ind w:left="1440" w:hanging="360"/>
      </w:pPr>
      <w:rPr>
        <w:rFonts w:ascii="Courier New" w:hAnsi="Courier New" w:hint="default"/>
      </w:rPr>
    </w:lvl>
    <w:lvl w:ilvl="2" w:tplc="E3B0700E">
      <w:start w:val="1"/>
      <w:numFmt w:val="bullet"/>
      <w:lvlText w:val=""/>
      <w:lvlJc w:val="left"/>
      <w:pPr>
        <w:ind w:left="2160" w:hanging="360"/>
      </w:pPr>
      <w:rPr>
        <w:rFonts w:ascii="Wingdings" w:hAnsi="Wingdings" w:hint="default"/>
      </w:rPr>
    </w:lvl>
    <w:lvl w:ilvl="3" w:tplc="3E325B56">
      <w:start w:val="1"/>
      <w:numFmt w:val="bullet"/>
      <w:lvlText w:val=""/>
      <w:lvlJc w:val="left"/>
      <w:pPr>
        <w:ind w:left="2880" w:hanging="360"/>
      </w:pPr>
      <w:rPr>
        <w:rFonts w:ascii="Symbol" w:hAnsi="Symbol" w:hint="default"/>
      </w:rPr>
    </w:lvl>
    <w:lvl w:ilvl="4" w:tplc="5F524516">
      <w:start w:val="1"/>
      <w:numFmt w:val="bullet"/>
      <w:lvlText w:val="o"/>
      <w:lvlJc w:val="left"/>
      <w:pPr>
        <w:ind w:left="3600" w:hanging="360"/>
      </w:pPr>
      <w:rPr>
        <w:rFonts w:ascii="Courier New" w:hAnsi="Courier New" w:hint="default"/>
      </w:rPr>
    </w:lvl>
    <w:lvl w:ilvl="5" w:tplc="E33AEA50">
      <w:start w:val="1"/>
      <w:numFmt w:val="bullet"/>
      <w:lvlText w:val=""/>
      <w:lvlJc w:val="left"/>
      <w:pPr>
        <w:ind w:left="4320" w:hanging="360"/>
      </w:pPr>
      <w:rPr>
        <w:rFonts w:ascii="Wingdings" w:hAnsi="Wingdings" w:hint="default"/>
      </w:rPr>
    </w:lvl>
    <w:lvl w:ilvl="6" w:tplc="A294A734">
      <w:start w:val="1"/>
      <w:numFmt w:val="bullet"/>
      <w:lvlText w:val=""/>
      <w:lvlJc w:val="left"/>
      <w:pPr>
        <w:ind w:left="5040" w:hanging="360"/>
      </w:pPr>
      <w:rPr>
        <w:rFonts w:ascii="Symbol" w:hAnsi="Symbol" w:hint="default"/>
      </w:rPr>
    </w:lvl>
    <w:lvl w:ilvl="7" w:tplc="E016495C">
      <w:start w:val="1"/>
      <w:numFmt w:val="bullet"/>
      <w:lvlText w:val="o"/>
      <w:lvlJc w:val="left"/>
      <w:pPr>
        <w:ind w:left="5760" w:hanging="360"/>
      </w:pPr>
      <w:rPr>
        <w:rFonts w:ascii="Courier New" w:hAnsi="Courier New" w:hint="default"/>
      </w:rPr>
    </w:lvl>
    <w:lvl w:ilvl="8" w:tplc="A9325918">
      <w:start w:val="1"/>
      <w:numFmt w:val="bullet"/>
      <w:lvlText w:val=""/>
      <w:lvlJc w:val="left"/>
      <w:pPr>
        <w:ind w:left="6480" w:hanging="360"/>
      </w:pPr>
      <w:rPr>
        <w:rFonts w:ascii="Wingdings" w:hAnsi="Wingdings" w:hint="default"/>
      </w:rPr>
    </w:lvl>
  </w:abstractNum>
  <w:abstractNum w:abstractNumId="30" w15:restartNumberingAfterBreak="0">
    <w:nsid w:val="4FA8FA34"/>
    <w:multiLevelType w:val="hybridMultilevel"/>
    <w:tmpl w:val="FFFFFFFF"/>
    <w:lvl w:ilvl="0" w:tplc="03FE66A2">
      <w:start w:val="1"/>
      <w:numFmt w:val="bullet"/>
      <w:lvlText w:val="·"/>
      <w:lvlJc w:val="left"/>
      <w:pPr>
        <w:ind w:left="720" w:hanging="360"/>
      </w:pPr>
      <w:rPr>
        <w:rFonts w:ascii="Symbol" w:hAnsi="Symbol" w:hint="default"/>
      </w:rPr>
    </w:lvl>
    <w:lvl w:ilvl="1" w:tplc="AFBC4A3E">
      <w:start w:val="1"/>
      <w:numFmt w:val="bullet"/>
      <w:lvlText w:val="o"/>
      <w:lvlJc w:val="left"/>
      <w:pPr>
        <w:ind w:left="1440" w:hanging="360"/>
      </w:pPr>
      <w:rPr>
        <w:rFonts w:ascii="Courier New" w:hAnsi="Courier New" w:hint="default"/>
      </w:rPr>
    </w:lvl>
    <w:lvl w:ilvl="2" w:tplc="8D709EA0">
      <w:start w:val="1"/>
      <w:numFmt w:val="bullet"/>
      <w:lvlText w:val=""/>
      <w:lvlJc w:val="left"/>
      <w:pPr>
        <w:ind w:left="2160" w:hanging="360"/>
      </w:pPr>
      <w:rPr>
        <w:rFonts w:ascii="Wingdings" w:hAnsi="Wingdings" w:hint="default"/>
      </w:rPr>
    </w:lvl>
    <w:lvl w:ilvl="3" w:tplc="070237FA">
      <w:start w:val="1"/>
      <w:numFmt w:val="bullet"/>
      <w:lvlText w:val=""/>
      <w:lvlJc w:val="left"/>
      <w:pPr>
        <w:ind w:left="2880" w:hanging="360"/>
      </w:pPr>
      <w:rPr>
        <w:rFonts w:ascii="Symbol" w:hAnsi="Symbol" w:hint="default"/>
      </w:rPr>
    </w:lvl>
    <w:lvl w:ilvl="4" w:tplc="D3BEC02A">
      <w:start w:val="1"/>
      <w:numFmt w:val="bullet"/>
      <w:lvlText w:val="o"/>
      <w:lvlJc w:val="left"/>
      <w:pPr>
        <w:ind w:left="3600" w:hanging="360"/>
      </w:pPr>
      <w:rPr>
        <w:rFonts w:ascii="Courier New" w:hAnsi="Courier New" w:hint="default"/>
      </w:rPr>
    </w:lvl>
    <w:lvl w:ilvl="5" w:tplc="A0D8F070">
      <w:start w:val="1"/>
      <w:numFmt w:val="bullet"/>
      <w:lvlText w:val=""/>
      <w:lvlJc w:val="left"/>
      <w:pPr>
        <w:ind w:left="4320" w:hanging="360"/>
      </w:pPr>
      <w:rPr>
        <w:rFonts w:ascii="Wingdings" w:hAnsi="Wingdings" w:hint="default"/>
      </w:rPr>
    </w:lvl>
    <w:lvl w:ilvl="6" w:tplc="7D86DD2A">
      <w:start w:val="1"/>
      <w:numFmt w:val="bullet"/>
      <w:lvlText w:val=""/>
      <w:lvlJc w:val="left"/>
      <w:pPr>
        <w:ind w:left="5040" w:hanging="360"/>
      </w:pPr>
      <w:rPr>
        <w:rFonts w:ascii="Symbol" w:hAnsi="Symbol" w:hint="default"/>
      </w:rPr>
    </w:lvl>
    <w:lvl w:ilvl="7" w:tplc="4ED22D80">
      <w:start w:val="1"/>
      <w:numFmt w:val="bullet"/>
      <w:lvlText w:val="o"/>
      <w:lvlJc w:val="left"/>
      <w:pPr>
        <w:ind w:left="5760" w:hanging="360"/>
      </w:pPr>
      <w:rPr>
        <w:rFonts w:ascii="Courier New" w:hAnsi="Courier New" w:hint="default"/>
      </w:rPr>
    </w:lvl>
    <w:lvl w:ilvl="8" w:tplc="E8CA3306">
      <w:start w:val="1"/>
      <w:numFmt w:val="bullet"/>
      <w:lvlText w:val=""/>
      <w:lvlJc w:val="left"/>
      <w:pPr>
        <w:ind w:left="6480" w:hanging="360"/>
      </w:pPr>
      <w:rPr>
        <w:rFonts w:ascii="Wingdings" w:hAnsi="Wingdings" w:hint="default"/>
      </w:rPr>
    </w:lvl>
  </w:abstractNum>
  <w:abstractNum w:abstractNumId="31"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BCECB0"/>
    <w:multiLevelType w:val="hybridMultilevel"/>
    <w:tmpl w:val="FFFFFFFF"/>
    <w:lvl w:ilvl="0" w:tplc="6F8817C4">
      <w:start w:val="1"/>
      <w:numFmt w:val="bullet"/>
      <w:lvlText w:val=""/>
      <w:lvlJc w:val="left"/>
      <w:pPr>
        <w:ind w:left="720" w:hanging="360"/>
      </w:pPr>
      <w:rPr>
        <w:rFonts w:ascii="Symbol" w:hAnsi="Symbol" w:hint="default"/>
      </w:rPr>
    </w:lvl>
    <w:lvl w:ilvl="1" w:tplc="FD400D18">
      <w:start w:val="1"/>
      <w:numFmt w:val="bullet"/>
      <w:lvlText w:val="o"/>
      <w:lvlJc w:val="left"/>
      <w:pPr>
        <w:ind w:left="1440" w:hanging="360"/>
      </w:pPr>
      <w:rPr>
        <w:rFonts w:ascii="Courier New" w:hAnsi="Courier New" w:hint="default"/>
      </w:rPr>
    </w:lvl>
    <w:lvl w:ilvl="2" w:tplc="C62074DE">
      <w:start w:val="1"/>
      <w:numFmt w:val="bullet"/>
      <w:lvlText w:val=""/>
      <w:lvlJc w:val="left"/>
      <w:pPr>
        <w:ind w:left="2160" w:hanging="360"/>
      </w:pPr>
      <w:rPr>
        <w:rFonts w:ascii="Wingdings" w:hAnsi="Wingdings" w:hint="default"/>
      </w:rPr>
    </w:lvl>
    <w:lvl w:ilvl="3" w:tplc="C9544DBA">
      <w:start w:val="1"/>
      <w:numFmt w:val="bullet"/>
      <w:lvlText w:val=""/>
      <w:lvlJc w:val="left"/>
      <w:pPr>
        <w:ind w:left="2880" w:hanging="360"/>
      </w:pPr>
      <w:rPr>
        <w:rFonts w:ascii="Symbol" w:hAnsi="Symbol" w:hint="default"/>
      </w:rPr>
    </w:lvl>
    <w:lvl w:ilvl="4" w:tplc="4044CA22">
      <w:start w:val="1"/>
      <w:numFmt w:val="bullet"/>
      <w:lvlText w:val="o"/>
      <w:lvlJc w:val="left"/>
      <w:pPr>
        <w:ind w:left="3600" w:hanging="360"/>
      </w:pPr>
      <w:rPr>
        <w:rFonts w:ascii="Courier New" w:hAnsi="Courier New" w:hint="default"/>
      </w:rPr>
    </w:lvl>
    <w:lvl w:ilvl="5" w:tplc="1FAC8EFC">
      <w:start w:val="1"/>
      <w:numFmt w:val="bullet"/>
      <w:lvlText w:val=""/>
      <w:lvlJc w:val="left"/>
      <w:pPr>
        <w:ind w:left="4320" w:hanging="360"/>
      </w:pPr>
      <w:rPr>
        <w:rFonts w:ascii="Wingdings" w:hAnsi="Wingdings" w:hint="default"/>
      </w:rPr>
    </w:lvl>
    <w:lvl w:ilvl="6" w:tplc="0720A0A6">
      <w:start w:val="1"/>
      <w:numFmt w:val="bullet"/>
      <w:lvlText w:val=""/>
      <w:lvlJc w:val="left"/>
      <w:pPr>
        <w:ind w:left="5040" w:hanging="360"/>
      </w:pPr>
      <w:rPr>
        <w:rFonts w:ascii="Symbol" w:hAnsi="Symbol" w:hint="default"/>
      </w:rPr>
    </w:lvl>
    <w:lvl w:ilvl="7" w:tplc="97B231B2">
      <w:start w:val="1"/>
      <w:numFmt w:val="bullet"/>
      <w:lvlText w:val="o"/>
      <w:lvlJc w:val="left"/>
      <w:pPr>
        <w:ind w:left="5760" w:hanging="360"/>
      </w:pPr>
      <w:rPr>
        <w:rFonts w:ascii="Courier New" w:hAnsi="Courier New" w:hint="default"/>
      </w:rPr>
    </w:lvl>
    <w:lvl w:ilvl="8" w:tplc="E4541486">
      <w:start w:val="1"/>
      <w:numFmt w:val="bullet"/>
      <w:lvlText w:val=""/>
      <w:lvlJc w:val="left"/>
      <w:pPr>
        <w:ind w:left="6480" w:hanging="360"/>
      </w:pPr>
      <w:rPr>
        <w:rFonts w:ascii="Wingdings" w:hAnsi="Wingdings" w:hint="default"/>
      </w:rPr>
    </w:lvl>
  </w:abstractNum>
  <w:abstractNum w:abstractNumId="33" w15:restartNumberingAfterBreak="0">
    <w:nsid w:val="6816C7A1"/>
    <w:multiLevelType w:val="hybridMultilevel"/>
    <w:tmpl w:val="FFFFFFFF"/>
    <w:lvl w:ilvl="0" w:tplc="3BA464CC">
      <w:start w:val="1"/>
      <w:numFmt w:val="bullet"/>
      <w:lvlText w:val="·"/>
      <w:lvlJc w:val="left"/>
      <w:pPr>
        <w:ind w:left="720" w:hanging="360"/>
      </w:pPr>
      <w:rPr>
        <w:rFonts w:ascii="Symbol" w:hAnsi="Symbol" w:hint="default"/>
      </w:rPr>
    </w:lvl>
    <w:lvl w:ilvl="1" w:tplc="4BC2BF04">
      <w:start w:val="1"/>
      <w:numFmt w:val="bullet"/>
      <w:lvlText w:val="o"/>
      <w:lvlJc w:val="left"/>
      <w:pPr>
        <w:ind w:left="1440" w:hanging="360"/>
      </w:pPr>
      <w:rPr>
        <w:rFonts w:ascii="Courier New" w:hAnsi="Courier New" w:hint="default"/>
      </w:rPr>
    </w:lvl>
    <w:lvl w:ilvl="2" w:tplc="7C10EE98">
      <w:start w:val="1"/>
      <w:numFmt w:val="bullet"/>
      <w:lvlText w:val=""/>
      <w:lvlJc w:val="left"/>
      <w:pPr>
        <w:ind w:left="2160" w:hanging="360"/>
      </w:pPr>
      <w:rPr>
        <w:rFonts w:ascii="Wingdings" w:hAnsi="Wingdings" w:hint="default"/>
      </w:rPr>
    </w:lvl>
    <w:lvl w:ilvl="3" w:tplc="03C4DED8">
      <w:start w:val="1"/>
      <w:numFmt w:val="bullet"/>
      <w:lvlText w:val=""/>
      <w:lvlJc w:val="left"/>
      <w:pPr>
        <w:ind w:left="2880" w:hanging="360"/>
      </w:pPr>
      <w:rPr>
        <w:rFonts w:ascii="Symbol" w:hAnsi="Symbol" w:hint="default"/>
      </w:rPr>
    </w:lvl>
    <w:lvl w:ilvl="4" w:tplc="8B060206">
      <w:start w:val="1"/>
      <w:numFmt w:val="bullet"/>
      <w:lvlText w:val="o"/>
      <w:lvlJc w:val="left"/>
      <w:pPr>
        <w:ind w:left="3600" w:hanging="360"/>
      </w:pPr>
      <w:rPr>
        <w:rFonts w:ascii="Courier New" w:hAnsi="Courier New" w:hint="default"/>
      </w:rPr>
    </w:lvl>
    <w:lvl w:ilvl="5" w:tplc="0D4A0AAA">
      <w:start w:val="1"/>
      <w:numFmt w:val="bullet"/>
      <w:lvlText w:val=""/>
      <w:lvlJc w:val="left"/>
      <w:pPr>
        <w:ind w:left="4320" w:hanging="360"/>
      </w:pPr>
      <w:rPr>
        <w:rFonts w:ascii="Wingdings" w:hAnsi="Wingdings" w:hint="default"/>
      </w:rPr>
    </w:lvl>
    <w:lvl w:ilvl="6" w:tplc="83B0601A">
      <w:start w:val="1"/>
      <w:numFmt w:val="bullet"/>
      <w:lvlText w:val=""/>
      <w:lvlJc w:val="left"/>
      <w:pPr>
        <w:ind w:left="5040" w:hanging="360"/>
      </w:pPr>
      <w:rPr>
        <w:rFonts w:ascii="Symbol" w:hAnsi="Symbol" w:hint="default"/>
      </w:rPr>
    </w:lvl>
    <w:lvl w:ilvl="7" w:tplc="3ABE1C38">
      <w:start w:val="1"/>
      <w:numFmt w:val="bullet"/>
      <w:lvlText w:val="o"/>
      <w:lvlJc w:val="left"/>
      <w:pPr>
        <w:ind w:left="5760" w:hanging="360"/>
      </w:pPr>
      <w:rPr>
        <w:rFonts w:ascii="Courier New" w:hAnsi="Courier New" w:hint="default"/>
      </w:rPr>
    </w:lvl>
    <w:lvl w:ilvl="8" w:tplc="D8AA7278">
      <w:start w:val="1"/>
      <w:numFmt w:val="bullet"/>
      <w:lvlText w:val=""/>
      <w:lvlJc w:val="left"/>
      <w:pPr>
        <w:ind w:left="6480" w:hanging="360"/>
      </w:pPr>
      <w:rPr>
        <w:rFonts w:ascii="Wingdings" w:hAnsi="Wingdings" w:hint="default"/>
      </w:rPr>
    </w:lvl>
  </w:abstractNum>
  <w:abstractNum w:abstractNumId="34"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276665E"/>
    <w:multiLevelType w:val="hybridMultilevel"/>
    <w:tmpl w:val="FFFFFFFF"/>
    <w:lvl w:ilvl="0" w:tplc="B66613D2">
      <w:start w:val="1"/>
      <w:numFmt w:val="bullet"/>
      <w:lvlText w:val="·"/>
      <w:lvlJc w:val="left"/>
      <w:pPr>
        <w:ind w:left="720" w:hanging="360"/>
      </w:pPr>
      <w:rPr>
        <w:rFonts w:ascii="Symbol" w:hAnsi="Symbol" w:hint="default"/>
      </w:rPr>
    </w:lvl>
    <w:lvl w:ilvl="1" w:tplc="B4E408EE">
      <w:start w:val="1"/>
      <w:numFmt w:val="bullet"/>
      <w:lvlText w:val="o"/>
      <w:lvlJc w:val="left"/>
      <w:pPr>
        <w:ind w:left="1440" w:hanging="360"/>
      </w:pPr>
      <w:rPr>
        <w:rFonts w:ascii="Courier New" w:hAnsi="Courier New" w:hint="default"/>
      </w:rPr>
    </w:lvl>
    <w:lvl w:ilvl="2" w:tplc="D1C4DFB4">
      <w:start w:val="1"/>
      <w:numFmt w:val="bullet"/>
      <w:lvlText w:val=""/>
      <w:lvlJc w:val="left"/>
      <w:pPr>
        <w:ind w:left="2160" w:hanging="360"/>
      </w:pPr>
      <w:rPr>
        <w:rFonts w:ascii="Wingdings" w:hAnsi="Wingdings" w:hint="default"/>
      </w:rPr>
    </w:lvl>
    <w:lvl w:ilvl="3" w:tplc="9566D8D6">
      <w:start w:val="1"/>
      <w:numFmt w:val="bullet"/>
      <w:lvlText w:val=""/>
      <w:lvlJc w:val="left"/>
      <w:pPr>
        <w:ind w:left="2880" w:hanging="360"/>
      </w:pPr>
      <w:rPr>
        <w:rFonts w:ascii="Symbol" w:hAnsi="Symbol" w:hint="default"/>
      </w:rPr>
    </w:lvl>
    <w:lvl w:ilvl="4" w:tplc="0B980124">
      <w:start w:val="1"/>
      <w:numFmt w:val="bullet"/>
      <w:lvlText w:val="o"/>
      <w:lvlJc w:val="left"/>
      <w:pPr>
        <w:ind w:left="3600" w:hanging="360"/>
      </w:pPr>
      <w:rPr>
        <w:rFonts w:ascii="Courier New" w:hAnsi="Courier New" w:hint="default"/>
      </w:rPr>
    </w:lvl>
    <w:lvl w:ilvl="5" w:tplc="0210788A">
      <w:start w:val="1"/>
      <w:numFmt w:val="bullet"/>
      <w:lvlText w:val=""/>
      <w:lvlJc w:val="left"/>
      <w:pPr>
        <w:ind w:left="4320" w:hanging="360"/>
      </w:pPr>
      <w:rPr>
        <w:rFonts w:ascii="Wingdings" w:hAnsi="Wingdings" w:hint="default"/>
      </w:rPr>
    </w:lvl>
    <w:lvl w:ilvl="6" w:tplc="CEB0B446">
      <w:start w:val="1"/>
      <w:numFmt w:val="bullet"/>
      <w:lvlText w:val=""/>
      <w:lvlJc w:val="left"/>
      <w:pPr>
        <w:ind w:left="5040" w:hanging="360"/>
      </w:pPr>
      <w:rPr>
        <w:rFonts w:ascii="Symbol" w:hAnsi="Symbol" w:hint="default"/>
      </w:rPr>
    </w:lvl>
    <w:lvl w:ilvl="7" w:tplc="8550CE3A">
      <w:start w:val="1"/>
      <w:numFmt w:val="bullet"/>
      <w:lvlText w:val="o"/>
      <w:lvlJc w:val="left"/>
      <w:pPr>
        <w:ind w:left="5760" w:hanging="360"/>
      </w:pPr>
      <w:rPr>
        <w:rFonts w:ascii="Courier New" w:hAnsi="Courier New" w:hint="default"/>
      </w:rPr>
    </w:lvl>
    <w:lvl w:ilvl="8" w:tplc="443AFC24">
      <w:start w:val="1"/>
      <w:numFmt w:val="bullet"/>
      <w:lvlText w:val=""/>
      <w:lvlJc w:val="left"/>
      <w:pPr>
        <w:ind w:left="6480" w:hanging="360"/>
      </w:pPr>
      <w:rPr>
        <w:rFonts w:ascii="Wingdings" w:hAnsi="Wingdings" w:hint="default"/>
      </w:rPr>
    </w:lvl>
  </w:abstractNum>
  <w:abstractNum w:abstractNumId="36" w15:restartNumberingAfterBreak="0">
    <w:nsid w:val="7A20CC6B"/>
    <w:multiLevelType w:val="hybridMultilevel"/>
    <w:tmpl w:val="FFFFFFFF"/>
    <w:lvl w:ilvl="0" w:tplc="43741910">
      <w:start w:val="1"/>
      <w:numFmt w:val="bullet"/>
      <w:lvlText w:val=""/>
      <w:lvlJc w:val="left"/>
      <w:pPr>
        <w:ind w:left="720" w:hanging="360"/>
      </w:pPr>
      <w:rPr>
        <w:rFonts w:ascii="Symbol" w:hAnsi="Symbol" w:hint="default"/>
      </w:rPr>
    </w:lvl>
    <w:lvl w:ilvl="1" w:tplc="E8F49304">
      <w:start w:val="1"/>
      <w:numFmt w:val="bullet"/>
      <w:lvlText w:val="o"/>
      <w:lvlJc w:val="left"/>
      <w:pPr>
        <w:ind w:left="1440" w:hanging="360"/>
      </w:pPr>
      <w:rPr>
        <w:rFonts w:ascii="Courier New" w:hAnsi="Courier New" w:hint="default"/>
      </w:rPr>
    </w:lvl>
    <w:lvl w:ilvl="2" w:tplc="75AE032A">
      <w:start w:val="1"/>
      <w:numFmt w:val="bullet"/>
      <w:lvlText w:val=""/>
      <w:lvlJc w:val="left"/>
      <w:pPr>
        <w:ind w:left="2160" w:hanging="360"/>
      </w:pPr>
      <w:rPr>
        <w:rFonts w:ascii="Wingdings" w:hAnsi="Wingdings" w:hint="default"/>
      </w:rPr>
    </w:lvl>
    <w:lvl w:ilvl="3" w:tplc="D51893D4">
      <w:start w:val="1"/>
      <w:numFmt w:val="bullet"/>
      <w:lvlText w:val=""/>
      <w:lvlJc w:val="left"/>
      <w:pPr>
        <w:ind w:left="2880" w:hanging="360"/>
      </w:pPr>
      <w:rPr>
        <w:rFonts w:ascii="Symbol" w:hAnsi="Symbol" w:hint="default"/>
      </w:rPr>
    </w:lvl>
    <w:lvl w:ilvl="4" w:tplc="99C6B584">
      <w:start w:val="1"/>
      <w:numFmt w:val="bullet"/>
      <w:lvlText w:val="o"/>
      <w:lvlJc w:val="left"/>
      <w:pPr>
        <w:ind w:left="3600" w:hanging="360"/>
      </w:pPr>
      <w:rPr>
        <w:rFonts w:ascii="Courier New" w:hAnsi="Courier New" w:hint="default"/>
      </w:rPr>
    </w:lvl>
    <w:lvl w:ilvl="5" w:tplc="12CC62F8">
      <w:start w:val="1"/>
      <w:numFmt w:val="bullet"/>
      <w:lvlText w:val=""/>
      <w:lvlJc w:val="left"/>
      <w:pPr>
        <w:ind w:left="4320" w:hanging="360"/>
      </w:pPr>
      <w:rPr>
        <w:rFonts w:ascii="Wingdings" w:hAnsi="Wingdings" w:hint="default"/>
      </w:rPr>
    </w:lvl>
    <w:lvl w:ilvl="6" w:tplc="408C98DE">
      <w:start w:val="1"/>
      <w:numFmt w:val="bullet"/>
      <w:lvlText w:val=""/>
      <w:lvlJc w:val="left"/>
      <w:pPr>
        <w:ind w:left="5040" w:hanging="360"/>
      </w:pPr>
      <w:rPr>
        <w:rFonts w:ascii="Symbol" w:hAnsi="Symbol" w:hint="default"/>
      </w:rPr>
    </w:lvl>
    <w:lvl w:ilvl="7" w:tplc="25FE0E8C">
      <w:start w:val="1"/>
      <w:numFmt w:val="bullet"/>
      <w:lvlText w:val="o"/>
      <w:lvlJc w:val="left"/>
      <w:pPr>
        <w:ind w:left="5760" w:hanging="360"/>
      </w:pPr>
      <w:rPr>
        <w:rFonts w:ascii="Courier New" w:hAnsi="Courier New" w:hint="default"/>
      </w:rPr>
    </w:lvl>
    <w:lvl w:ilvl="8" w:tplc="7684334E">
      <w:start w:val="1"/>
      <w:numFmt w:val="bullet"/>
      <w:lvlText w:val=""/>
      <w:lvlJc w:val="left"/>
      <w:pPr>
        <w:ind w:left="6480" w:hanging="360"/>
      </w:pPr>
      <w:rPr>
        <w:rFonts w:ascii="Wingdings" w:hAnsi="Wingdings" w:hint="default"/>
      </w:rPr>
    </w:lvl>
  </w:abstractNum>
  <w:abstractNum w:abstractNumId="37" w15:restartNumberingAfterBreak="0">
    <w:nsid w:val="7DC24FCD"/>
    <w:multiLevelType w:val="hybridMultilevel"/>
    <w:tmpl w:val="31526DAA"/>
    <w:lvl w:ilvl="0" w:tplc="75A26216">
      <w:numFmt w:val="bullet"/>
      <w:lvlText w:val="-"/>
      <w:lvlJc w:val="left"/>
      <w:pPr>
        <w:ind w:left="720" w:hanging="360"/>
      </w:pPr>
      <w:rPr>
        <w:rFonts w:ascii="Calibri" w:hAnsi="Calibri" w:hint="default"/>
      </w:rPr>
    </w:lvl>
    <w:lvl w:ilvl="1" w:tplc="46C2E262">
      <w:start w:val="1"/>
      <w:numFmt w:val="bullet"/>
      <w:lvlText w:val="o"/>
      <w:lvlJc w:val="left"/>
      <w:pPr>
        <w:ind w:left="1440" w:hanging="360"/>
      </w:pPr>
      <w:rPr>
        <w:rFonts w:ascii="Courier New" w:hAnsi="Courier New" w:hint="default"/>
      </w:rPr>
    </w:lvl>
    <w:lvl w:ilvl="2" w:tplc="79D439C0">
      <w:start w:val="1"/>
      <w:numFmt w:val="bullet"/>
      <w:lvlText w:val=""/>
      <w:lvlJc w:val="left"/>
      <w:pPr>
        <w:ind w:left="2160" w:hanging="360"/>
      </w:pPr>
      <w:rPr>
        <w:rFonts w:ascii="Wingdings" w:hAnsi="Wingdings" w:hint="default"/>
      </w:rPr>
    </w:lvl>
    <w:lvl w:ilvl="3" w:tplc="DCC64A3A">
      <w:start w:val="1"/>
      <w:numFmt w:val="bullet"/>
      <w:lvlText w:val=""/>
      <w:lvlJc w:val="left"/>
      <w:pPr>
        <w:ind w:left="2880" w:hanging="360"/>
      </w:pPr>
      <w:rPr>
        <w:rFonts w:ascii="Symbol" w:hAnsi="Symbol" w:hint="default"/>
      </w:rPr>
    </w:lvl>
    <w:lvl w:ilvl="4" w:tplc="E7BA4F8C">
      <w:start w:val="1"/>
      <w:numFmt w:val="bullet"/>
      <w:lvlText w:val="o"/>
      <w:lvlJc w:val="left"/>
      <w:pPr>
        <w:ind w:left="3600" w:hanging="360"/>
      </w:pPr>
      <w:rPr>
        <w:rFonts w:ascii="Courier New" w:hAnsi="Courier New" w:hint="default"/>
      </w:rPr>
    </w:lvl>
    <w:lvl w:ilvl="5" w:tplc="419C9250">
      <w:start w:val="1"/>
      <w:numFmt w:val="bullet"/>
      <w:lvlText w:val=""/>
      <w:lvlJc w:val="left"/>
      <w:pPr>
        <w:ind w:left="4320" w:hanging="360"/>
      </w:pPr>
      <w:rPr>
        <w:rFonts w:ascii="Wingdings" w:hAnsi="Wingdings" w:hint="default"/>
      </w:rPr>
    </w:lvl>
    <w:lvl w:ilvl="6" w:tplc="AEB84510">
      <w:start w:val="1"/>
      <w:numFmt w:val="bullet"/>
      <w:lvlText w:val=""/>
      <w:lvlJc w:val="left"/>
      <w:pPr>
        <w:ind w:left="5040" w:hanging="360"/>
      </w:pPr>
      <w:rPr>
        <w:rFonts w:ascii="Symbol" w:hAnsi="Symbol" w:hint="default"/>
      </w:rPr>
    </w:lvl>
    <w:lvl w:ilvl="7" w:tplc="F54CEB60">
      <w:start w:val="1"/>
      <w:numFmt w:val="bullet"/>
      <w:lvlText w:val="o"/>
      <w:lvlJc w:val="left"/>
      <w:pPr>
        <w:ind w:left="5760" w:hanging="360"/>
      </w:pPr>
      <w:rPr>
        <w:rFonts w:ascii="Courier New" w:hAnsi="Courier New" w:hint="default"/>
      </w:rPr>
    </w:lvl>
    <w:lvl w:ilvl="8" w:tplc="6756C424">
      <w:start w:val="1"/>
      <w:numFmt w:val="bullet"/>
      <w:lvlText w:val=""/>
      <w:lvlJc w:val="left"/>
      <w:pPr>
        <w:ind w:left="6480" w:hanging="360"/>
      </w:pPr>
      <w:rPr>
        <w:rFonts w:ascii="Wingdings" w:hAnsi="Wingdings" w:hint="default"/>
      </w:rPr>
    </w:lvl>
  </w:abstractNum>
  <w:abstractNum w:abstractNumId="38"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562326853">
    <w:abstractNumId w:val="4"/>
  </w:num>
  <w:num w:numId="2" w16cid:durableId="1715810570">
    <w:abstractNumId w:val="12"/>
  </w:num>
  <w:num w:numId="3" w16cid:durableId="1260261070">
    <w:abstractNumId w:val="7"/>
  </w:num>
  <w:num w:numId="4" w16cid:durableId="847141369">
    <w:abstractNumId w:val="21"/>
  </w:num>
  <w:num w:numId="5" w16cid:durableId="2123378968">
    <w:abstractNumId w:val="30"/>
  </w:num>
  <w:num w:numId="6" w16cid:durableId="1546288463">
    <w:abstractNumId w:val="14"/>
  </w:num>
  <w:num w:numId="7" w16cid:durableId="1315111066">
    <w:abstractNumId w:val="19"/>
  </w:num>
  <w:num w:numId="8" w16cid:durableId="1950310013">
    <w:abstractNumId w:val="35"/>
  </w:num>
  <w:num w:numId="9" w16cid:durableId="731739188">
    <w:abstractNumId w:val="1"/>
  </w:num>
  <w:num w:numId="10" w16cid:durableId="1350378646">
    <w:abstractNumId w:val="2"/>
  </w:num>
  <w:num w:numId="11" w16cid:durableId="201481597">
    <w:abstractNumId w:val="24"/>
  </w:num>
  <w:num w:numId="12" w16cid:durableId="497036436">
    <w:abstractNumId w:val="29"/>
  </w:num>
  <w:num w:numId="13" w16cid:durableId="56125643">
    <w:abstractNumId w:val="33"/>
  </w:num>
  <w:num w:numId="14" w16cid:durableId="608466899">
    <w:abstractNumId w:val="13"/>
  </w:num>
  <w:num w:numId="15" w16cid:durableId="569967858">
    <w:abstractNumId w:val="3"/>
  </w:num>
  <w:num w:numId="16" w16cid:durableId="1500652886">
    <w:abstractNumId w:val="20"/>
  </w:num>
  <w:num w:numId="17" w16cid:durableId="675570439">
    <w:abstractNumId w:val="6"/>
  </w:num>
  <w:num w:numId="18" w16cid:durableId="1315597350">
    <w:abstractNumId w:val="17"/>
  </w:num>
  <w:num w:numId="19" w16cid:durableId="1449737849">
    <w:abstractNumId w:val="16"/>
  </w:num>
  <w:num w:numId="20" w16cid:durableId="15273643">
    <w:abstractNumId w:val="36"/>
  </w:num>
  <w:num w:numId="21" w16cid:durableId="1008364748">
    <w:abstractNumId w:val="32"/>
  </w:num>
  <w:num w:numId="22" w16cid:durableId="168107640">
    <w:abstractNumId w:val="37"/>
  </w:num>
  <w:num w:numId="23" w16cid:durableId="1551182820">
    <w:abstractNumId w:val="15"/>
  </w:num>
  <w:num w:numId="24" w16cid:durableId="54849306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94943903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6" w16cid:durableId="200166922">
    <w:abstractNumId w:val="5"/>
  </w:num>
  <w:num w:numId="27" w16cid:durableId="1511531505">
    <w:abstractNumId w:val="34"/>
  </w:num>
  <w:num w:numId="28" w16cid:durableId="1649282974">
    <w:abstractNumId w:val="38"/>
  </w:num>
  <w:num w:numId="29" w16cid:durableId="1508250732">
    <w:abstractNumId w:val="22"/>
  </w:num>
  <w:num w:numId="30" w16cid:durableId="1186670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6229535">
    <w:abstractNumId w:val="26"/>
  </w:num>
  <w:num w:numId="32" w16cid:durableId="429394206">
    <w:abstractNumId w:val="28"/>
  </w:num>
  <w:num w:numId="33" w16cid:durableId="1684166058">
    <w:abstractNumId w:val="23"/>
  </w:num>
  <w:num w:numId="34" w16cid:durableId="1848445412">
    <w:abstractNumId w:val="27"/>
  </w:num>
  <w:num w:numId="35" w16cid:durableId="896012814">
    <w:abstractNumId w:val="8"/>
  </w:num>
  <w:num w:numId="36" w16cid:durableId="1908958735">
    <w:abstractNumId w:val="18"/>
  </w:num>
  <w:num w:numId="37" w16cid:durableId="1211262082">
    <w:abstractNumId w:val="11"/>
  </w:num>
  <w:num w:numId="38" w16cid:durableId="91634634">
    <w:abstractNumId w:val="10"/>
  </w:num>
  <w:num w:numId="39" w16cid:durableId="1709257336">
    <w:abstractNumId w:val="31"/>
  </w:num>
  <w:num w:numId="40" w16cid:durableId="51014407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EN ENRIQUE ALVARADO INTERIAN">
    <w15:presenceInfo w15:providerId="AD" w15:userId="S::A18003305@alumnos.uady.mx::e8bbd21e-892c-4ed6-868c-24bfa5932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1403"/>
    <w:rsid w:val="00006865"/>
    <w:rsid w:val="00006CD9"/>
    <w:rsid w:val="00015AFC"/>
    <w:rsid w:val="000171B1"/>
    <w:rsid w:val="000259D9"/>
    <w:rsid w:val="000334CA"/>
    <w:rsid w:val="00034BEA"/>
    <w:rsid w:val="00035E1D"/>
    <w:rsid w:val="00036F4E"/>
    <w:rsid w:val="000405F4"/>
    <w:rsid w:val="0004385E"/>
    <w:rsid w:val="000468A2"/>
    <w:rsid w:val="000476F6"/>
    <w:rsid w:val="00052D90"/>
    <w:rsid w:val="000561DD"/>
    <w:rsid w:val="00056A62"/>
    <w:rsid w:val="00065993"/>
    <w:rsid w:val="00073287"/>
    <w:rsid w:val="00081DC3"/>
    <w:rsid w:val="000834D7"/>
    <w:rsid w:val="000856A8"/>
    <w:rsid w:val="00085FCF"/>
    <w:rsid w:val="00087CCD"/>
    <w:rsid w:val="000960FF"/>
    <w:rsid w:val="000A4073"/>
    <w:rsid w:val="000B06D2"/>
    <w:rsid w:val="000B4759"/>
    <w:rsid w:val="000C205B"/>
    <w:rsid w:val="000C5FE0"/>
    <w:rsid w:val="000D1092"/>
    <w:rsid w:val="000D337F"/>
    <w:rsid w:val="000D5EB6"/>
    <w:rsid w:val="000D6AE9"/>
    <w:rsid w:val="000D7DED"/>
    <w:rsid w:val="000E149C"/>
    <w:rsid w:val="000E5730"/>
    <w:rsid w:val="000E6B75"/>
    <w:rsid w:val="000F2D69"/>
    <w:rsid w:val="000F3F3F"/>
    <w:rsid w:val="001019A8"/>
    <w:rsid w:val="00102D76"/>
    <w:rsid w:val="0010418F"/>
    <w:rsid w:val="0010568E"/>
    <w:rsid w:val="001061E5"/>
    <w:rsid w:val="00106666"/>
    <w:rsid w:val="001073D4"/>
    <w:rsid w:val="001105B9"/>
    <w:rsid w:val="001117E0"/>
    <w:rsid w:val="00112D90"/>
    <w:rsid w:val="00113FFD"/>
    <w:rsid w:val="00115993"/>
    <w:rsid w:val="001206C8"/>
    <w:rsid w:val="00122D09"/>
    <w:rsid w:val="001342BF"/>
    <w:rsid w:val="00134417"/>
    <w:rsid w:val="0013706F"/>
    <w:rsid w:val="00147579"/>
    <w:rsid w:val="0015217C"/>
    <w:rsid w:val="00161278"/>
    <w:rsid w:val="00163903"/>
    <w:rsid w:val="0016418E"/>
    <w:rsid w:val="00164D3A"/>
    <w:rsid w:val="001652F6"/>
    <w:rsid w:val="0016539A"/>
    <w:rsid w:val="00170333"/>
    <w:rsid w:val="00170ECE"/>
    <w:rsid w:val="001737A0"/>
    <w:rsid w:val="001756F4"/>
    <w:rsid w:val="00180686"/>
    <w:rsid w:val="00180B2C"/>
    <w:rsid w:val="00181884"/>
    <w:rsid w:val="00185B53"/>
    <w:rsid w:val="00187E0D"/>
    <w:rsid w:val="00190727"/>
    <w:rsid w:val="00194539"/>
    <w:rsid w:val="00194ABF"/>
    <w:rsid w:val="00195E40"/>
    <w:rsid w:val="001A094D"/>
    <w:rsid w:val="001B1736"/>
    <w:rsid w:val="001B7067"/>
    <w:rsid w:val="001C5C50"/>
    <w:rsid w:val="001C66EF"/>
    <w:rsid w:val="001D0ED9"/>
    <w:rsid w:val="001D343E"/>
    <w:rsid w:val="001D4212"/>
    <w:rsid w:val="001D5047"/>
    <w:rsid w:val="001E27EB"/>
    <w:rsid w:val="001E367A"/>
    <w:rsid w:val="001E4881"/>
    <w:rsid w:val="001E55CE"/>
    <w:rsid w:val="001E5FE0"/>
    <w:rsid w:val="001F1ED6"/>
    <w:rsid w:val="001F4932"/>
    <w:rsid w:val="001F6112"/>
    <w:rsid w:val="00201C3A"/>
    <w:rsid w:val="00206AC2"/>
    <w:rsid w:val="002074B8"/>
    <w:rsid w:val="0020791A"/>
    <w:rsid w:val="0021541C"/>
    <w:rsid w:val="00220E69"/>
    <w:rsid w:val="00224B0E"/>
    <w:rsid w:val="00227777"/>
    <w:rsid w:val="00230F3A"/>
    <w:rsid w:val="00231441"/>
    <w:rsid w:val="00232218"/>
    <w:rsid w:val="00234BF8"/>
    <w:rsid w:val="002365AA"/>
    <w:rsid w:val="002403AD"/>
    <w:rsid w:val="00243908"/>
    <w:rsid w:val="00245FB7"/>
    <w:rsid w:val="002522DA"/>
    <w:rsid w:val="002531B1"/>
    <w:rsid w:val="0025692C"/>
    <w:rsid w:val="002570B8"/>
    <w:rsid w:val="00257C67"/>
    <w:rsid w:val="00260912"/>
    <w:rsid w:val="00260AD0"/>
    <w:rsid w:val="00262577"/>
    <w:rsid w:val="002637D4"/>
    <w:rsid w:val="002708B1"/>
    <w:rsid w:val="00270DB2"/>
    <w:rsid w:val="00274C30"/>
    <w:rsid w:val="00275F38"/>
    <w:rsid w:val="00276E9C"/>
    <w:rsid w:val="002857D5"/>
    <w:rsid w:val="0028720F"/>
    <w:rsid w:val="002907B1"/>
    <w:rsid w:val="00296DE1"/>
    <w:rsid w:val="002A1351"/>
    <w:rsid w:val="002A23C2"/>
    <w:rsid w:val="002A70C1"/>
    <w:rsid w:val="002B0693"/>
    <w:rsid w:val="002B2362"/>
    <w:rsid w:val="002B5DD1"/>
    <w:rsid w:val="002C78D2"/>
    <w:rsid w:val="002D044F"/>
    <w:rsid w:val="002E22B1"/>
    <w:rsid w:val="002E2AEA"/>
    <w:rsid w:val="002E65D3"/>
    <w:rsid w:val="002F6904"/>
    <w:rsid w:val="0030526A"/>
    <w:rsid w:val="00307810"/>
    <w:rsid w:val="00313AC1"/>
    <w:rsid w:val="00333DF1"/>
    <w:rsid w:val="003343C6"/>
    <w:rsid w:val="00336E4D"/>
    <w:rsid w:val="00343E90"/>
    <w:rsid w:val="003516CF"/>
    <w:rsid w:val="00355314"/>
    <w:rsid w:val="0036229D"/>
    <w:rsid w:val="003641AD"/>
    <w:rsid w:val="003648BD"/>
    <w:rsid w:val="0036572B"/>
    <w:rsid w:val="00366E4D"/>
    <w:rsid w:val="00367A86"/>
    <w:rsid w:val="003730D7"/>
    <w:rsid w:val="00374347"/>
    <w:rsid w:val="003769DE"/>
    <w:rsid w:val="00377493"/>
    <w:rsid w:val="003779FC"/>
    <w:rsid w:val="00381DD1"/>
    <w:rsid w:val="00385C05"/>
    <w:rsid w:val="00385D2B"/>
    <w:rsid w:val="0039018E"/>
    <w:rsid w:val="00390FEC"/>
    <w:rsid w:val="00394134"/>
    <w:rsid w:val="003A01AD"/>
    <w:rsid w:val="003A143A"/>
    <w:rsid w:val="003A1C6E"/>
    <w:rsid w:val="003A2FE2"/>
    <w:rsid w:val="003A460E"/>
    <w:rsid w:val="003B5B00"/>
    <w:rsid w:val="003C16D9"/>
    <w:rsid w:val="003C436B"/>
    <w:rsid w:val="003D6543"/>
    <w:rsid w:val="003E29F8"/>
    <w:rsid w:val="003E678B"/>
    <w:rsid w:val="003E7226"/>
    <w:rsid w:val="003F052E"/>
    <w:rsid w:val="003F12A6"/>
    <w:rsid w:val="003F3F17"/>
    <w:rsid w:val="003F7E3B"/>
    <w:rsid w:val="0040240F"/>
    <w:rsid w:val="004031AF"/>
    <w:rsid w:val="00404894"/>
    <w:rsid w:val="00405B0B"/>
    <w:rsid w:val="00406B4F"/>
    <w:rsid w:val="00406EDC"/>
    <w:rsid w:val="0040787A"/>
    <w:rsid w:val="00410217"/>
    <w:rsid w:val="0041303A"/>
    <w:rsid w:val="00413AD1"/>
    <w:rsid w:val="004246A4"/>
    <w:rsid w:val="004307BB"/>
    <w:rsid w:val="004327EC"/>
    <w:rsid w:val="0043468E"/>
    <w:rsid w:val="00434805"/>
    <w:rsid w:val="00435466"/>
    <w:rsid w:val="004407F5"/>
    <w:rsid w:val="00441C9D"/>
    <w:rsid w:val="00442DD7"/>
    <w:rsid w:val="00450106"/>
    <w:rsid w:val="004508DD"/>
    <w:rsid w:val="00455169"/>
    <w:rsid w:val="00456CDE"/>
    <w:rsid w:val="00462F4F"/>
    <w:rsid w:val="00472600"/>
    <w:rsid w:val="00475135"/>
    <w:rsid w:val="00477025"/>
    <w:rsid w:val="00482223"/>
    <w:rsid w:val="0048667B"/>
    <w:rsid w:val="0049250C"/>
    <w:rsid w:val="0049279C"/>
    <w:rsid w:val="00492A97"/>
    <w:rsid w:val="004930D2"/>
    <w:rsid w:val="00493BBA"/>
    <w:rsid w:val="00495030"/>
    <w:rsid w:val="004952BB"/>
    <w:rsid w:val="0049617B"/>
    <w:rsid w:val="00496D90"/>
    <w:rsid w:val="004971F2"/>
    <w:rsid w:val="004977B0"/>
    <w:rsid w:val="004A48DD"/>
    <w:rsid w:val="004A6446"/>
    <w:rsid w:val="004A7DDE"/>
    <w:rsid w:val="004A7F6D"/>
    <w:rsid w:val="004B1C17"/>
    <w:rsid w:val="004B57E3"/>
    <w:rsid w:val="004B7F01"/>
    <w:rsid w:val="004C0F4E"/>
    <w:rsid w:val="004C2FFF"/>
    <w:rsid w:val="004C4F2A"/>
    <w:rsid w:val="004C5B68"/>
    <w:rsid w:val="004D0283"/>
    <w:rsid w:val="004D1491"/>
    <w:rsid w:val="004D2719"/>
    <w:rsid w:val="004E14A2"/>
    <w:rsid w:val="004E2C01"/>
    <w:rsid w:val="004E3D65"/>
    <w:rsid w:val="004E5CA8"/>
    <w:rsid w:val="004F0744"/>
    <w:rsid w:val="004F10CD"/>
    <w:rsid w:val="004F377A"/>
    <w:rsid w:val="004F3EBE"/>
    <w:rsid w:val="004F4FB1"/>
    <w:rsid w:val="004F7377"/>
    <w:rsid w:val="0050087E"/>
    <w:rsid w:val="00501CBA"/>
    <w:rsid w:val="00504D87"/>
    <w:rsid w:val="00515ABF"/>
    <w:rsid w:val="005206BE"/>
    <w:rsid w:val="00526AB4"/>
    <w:rsid w:val="00530917"/>
    <w:rsid w:val="00537650"/>
    <w:rsid w:val="0054173B"/>
    <w:rsid w:val="005457FC"/>
    <w:rsid w:val="00550683"/>
    <w:rsid w:val="00554B08"/>
    <w:rsid w:val="00560B30"/>
    <w:rsid w:val="00564830"/>
    <w:rsid w:val="00564C50"/>
    <w:rsid w:val="0056624F"/>
    <w:rsid w:val="00570542"/>
    <w:rsid w:val="00571E16"/>
    <w:rsid w:val="0057650B"/>
    <w:rsid w:val="0058302E"/>
    <w:rsid w:val="005872EC"/>
    <w:rsid w:val="00593F78"/>
    <w:rsid w:val="00594389"/>
    <w:rsid w:val="00596926"/>
    <w:rsid w:val="005B28C8"/>
    <w:rsid w:val="005B4656"/>
    <w:rsid w:val="005B6237"/>
    <w:rsid w:val="005C2468"/>
    <w:rsid w:val="005C3DC3"/>
    <w:rsid w:val="005C6187"/>
    <w:rsid w:val="005C6790"/>
    <w:rsid w:val="005D2F0E"/>
    <w:rsid w:val="005D4F41"/>
    <w:rsid w:val="005F1A64"/>
    <w:rsid w:val="005F6989"/>
    <w:rsid w:val="00621EAE"/>
    <w:rsid w:val="00624598"/>
    <w:rsid w:val="006274B4"/>
    <w:rsid w:val="00631A50"/>
    <w:rsid w:val="006343EE"/>
    <w:rsid w:val="00635067"/>
    <w:rsid w:val="006424F3"/>
    <w:rsid w:val="006521A9"/>
    <w:rsid w:val="00654D48"/>
    <w:rsid w:val="00657153"/>
    <w:rsid w:val="00657C70"/>
    <w:rsid w:val="00663021"/>
    <w:rsid w:val="00665249"/>
    <w:rsid w:val="00665463"/>
    <w:rsid w:val="006668FE"/>
    <w:rsid w:val="00667A25"/>
    <w:rsid w:val="006718CF"/>
    <w:rsid w:val="00672453"/>
    <w:rsid w:val="00672836"/>
    <w:rsid w:val="00673449"/>
    <w:rsid w:val="00676CBB"/>
    <w:rsid w:val="0068025B"/>
    <w:rsid w:val="00682E7B"/>
    <w:rsid w:val="00683E6E"/>
    <w:rsid w:val="00684396"/>
    <w:rsid w:val="00684AED"/>
    <w:rsid w:val="0068644A"/>
    <w:rsid w:val="006867D8"/>
    <w:rsid w:val="00694487"/>
    <w:rsid w:val="00695F4E"/>
    <w:rsid w:val="006A0467"/>
    <w:rsid w:val="006A2922"/>
    <w:rsid w:val="006A2DD1"/>
    <w:rsid w:val="006A5686"/>
    <w:rsid w:val="006A640B"/>
    <w:rsid w:val="006A792A"/>
    <w:rsid w:val="006A7E95"/>
    <w:rsid w:val="006B09D4"/>
    <w:rsid w:val="006B0F42"/>
    <w:rsid w:val="006B12D2"/>
    <w:rsid w:val="006B1C93"/>
    <w:rsid w:val="006B37D7"/>
    <w:rsid w:val="006B528E"/>
    <w:rsid w:val="006C0BE5"/>
    <w:rsid w:val="006C2FF3"/>
    <w:rsid w:val="006C49D8"/>
    <w:rsid w:val="006C6CCC"/>
    <w:rsid w:val="006C74C5"/>
    <w:rsid w:val="006D0EB3"/>
    <w:rsid w:val="006D0F8C"/>
    <w:rsid w:val="006D65D5"/>
    <w:rsid w:val="006D6ACB"/>
    <w:rsid w:val="006E067C"/>
    <w:rsid w:val="006E1E4D"/>
    <w:rsid w:val="006E4F41"/>
    <w:rsid w:val="006E5245"/>
    <w:rsid w:val="006F32E2"/>
    <w:rsid w:val="006F3447"/>
    <w:rsid w:val="006F45FA"/>
    <w:rsid w:val="00701B89"/>
    <w:rsid w:val="00701F1E"/>
    <w:rsid w:val="007044B5"/>
    <w:rsid w:val="00712DC9"/>
    <w:rsid w:val="007136CB"/>
    <w:rsid w:val="00715426"/>
    <w:rsid w:val="00716780"/>
    <w:rsid w:val="007219C1"/>
    <w:rsid w:val="00723A13"/>
    <w:rsid w:val="00723E7A"/>
    <w:rsid w:val="00724A5C"/>
    <w:rsid w:val="00726651"/>
    <w:rsid w:val="00733721"/>
    <w:rsid w:val="0073393F"/>
    <w:rsid w:val="007356F2"/>
    <w:rsid w:val="007427AA"/>
    <w:rsid w:val="00743153"/>
    <w:rsid w:val="00745914"/>
    <w:rsid w:val="00747175"/>
    <w:rsid w:val="007510A4"/>
    <w:rsid w:val="00751300"/>
    <w:rsid w:val="0075493D"/>
    <w:rsid w:val="00760E14"/>
    <w:rsid w:val="00761E3F"/>
    <w:rsid w:val="007622F3"/>
    <w:rsid w:val="00762A37"/>
    <w:rsid w:val="0076716E"/>
    <w:rsid w:val="007675B5"/>
    <w:rsid w:val="007709DA"/>
    <w:rsid w:val="00775A86"/>
    <w:rsid w:val="00781FB3"/>
    <w:rsid w:val="007862B7"/>
    <w:rsid w:val="007863FF"/>
    <w:rsid w:val="00790EAC"/>
    <w:rsid w:val="00790FD5"/>
    <w:rsid w:val="007921A5"/>
    <w:rsid w:val="00795524"/>
    <w:rsid w:val="007962E2"/>
    <w:rsid w:val="00796F17"/>
    <w:rsid w:val="007A1B73"/>
    <w:rsid w:val="007A6F63"/>
    <w:rsid w:val="007B6580"/>
    <w:rsid w:val="007B74FC"/>
    <w:rsid w:val="007B7A24"/>
    <w:rsid w:val="007C7BB2"/>
    <w:rsid w:val="007D7DA3"/>
    <w:rsid w:val="007E048E"/>
    <w:rsid w:val="007E21A6"/>
    <w:rsid w:val="007E6DF5"/>
    <w:rsid w:val="007E76AF"/>
    <w:rsid w:val="007F5EF5"/>
    <w:rsid w:val="0080125F"/>
    <w:rsid w:val="00803152"/>
    <w:rsid w:val="00803FAE"/>
    <w:rsid w:val="00806309"/>
    <w:rsid w:val="0080721D"/>
    <w:rsid w:val="008079F2"/>
    <w:rsid w:val="00810937"/>
    <w:rsid w:val="00811B02"/>
    <w:rsid w:val="00812A94"/>
    <w:rsid w:val="0081420D"/>
    <w:rsid w:val="00821791"/>
    <w:rsid w:val="00821E01"/>
    <w:rsid w:val="0082332A"/>
    <w:rsid w:val="0082334D"/>
    <w:rsid w:val="008248E2"/>
    <w:rsid w:val="00825D1D"/>
    <w:rsid w:val="00825EB8"/>
    <w:rsid w:val="00826118"/>
    <w:rsid w:val="00830BBD"/>
    <w:rsid w:val="00832466"/>
    <w:rsid w:val="0083381A"/>
    <w:rsid w:val="00833B9A"/>
    <w:rsid w:val="00834381"/>
    <w:rsid w:val="00843B5C"/>
    <w:rsid w:val="0084431B"/>
    <w:rsid w:val="0085175D"/>
    <w:rsid w:val="00851BE3"/>
    <w:rsid w:val="00856839"/>
    <w:rsid w:val="00861D94"/>
    <w:rsid w:val="00863115"/>
    <w:rsid w:val="0086758B"/>
    <w:rsid w:val="00870431"/>
    <w:rsid w:val="00870A16"/>
    <w:rsid w:val="008710E9"/>
    <w:rsid w:val="00871F22"/>
    <w:rsid w:val="00872945"/>
    <w:rsid w:val="00873DB5"/>
    <w:rsid w:val="008749B2"/>
    <w:rsid w:val="00876E47"/>
    <w:rsid w:val="00885ACF"/>
    <w:rsid w:val="00887FAF"/>
    <w:rsid w:val="00890BFC"/>
    <w:rsid w:val="00895029"/>
    <w:rsid w:val="0089504D"/>
    <w:rsid w:val="00896AA2"/>
    <w:rsid w:val="008A3D93"/>
    <w:rsid w:val="008A3EA0"/>
    <w:rsid w:val="008C06A2"/>
    <w:rsid w:val="008C0B5F"/>
    <w:rsid w:val="008C111A"/>
    <w:rsid w:val="008C2A8D"/>
    <w:rsid w:val="008C49DC"/>
    <w:rsid w:val="008C62D7"/>
    <w:rsid w:val="008D2CDA"/>
    <w:rsid w:val="008D6C37"/>
    <w:rsid w:val="008E0CE7"/>
    <w:rsid w:val="008E56CF"/>
    <w:rsid w:val="008E5D3A"/>
    <w:rsid w:val="008F2DD6"/>
    <w:rsid w:val="008F4293"/>
    <w:rsid w:val="008F463E"/>
    <w:rsid w:val="00901670"/>
    <w:rsid w:val="00904C2B"/>
    <w:rsid w:val="00906124"/>
    <w:rsid w:val="0090645F"/>
    <w:rsid w:val="00912DF5"/>
    <w:rsid w:val="00914AE4"/>
    <w:rsid w:val="0091546F"/>
    <w:rsid w:val="009156D4"/>
    <w:rsid w:val="00915713"/>
    <w:rsid w:val="00915C96"/>
    <w:rsid w:val="00921295"/>
    <w:rsid w:val="009341AC"/>
    <w:rsid w:val="009407A7"/>
    <w:rsid w:val="009433D8"/>
    <w:rsid w:val="00953E77"/>
    <w:rsid w:val="00957BDE"/>
    <w:rsid w:val="00962752"/>
    <w:rsid w:val="0096522B"/>
    <w:rsid w:val="00965896"/>
    <w:rsid w:val="00970294"/>
    <w:rsid w:val="00970F54"/>
    <w:rsid w:val="009716AB"/>
    <w:rsid w:val="00972229"/>
    <w:rsid w:val="0097265E"/>
    <w:rsid w:val="00985829"/>
    <w:rsid w:val="0098635D"/>
    <w:rsid w:val="00987390"/>
    <w:rsid w:val="0098764C"/>
    <w:rsid w:val="009A1DB6"/>
    <w:rsid w:val="009A655D"/>
    <w:rsid w:val="009B0C98"/>
    <w:rsid w:val="009B12DF"/>
    <w:rsid w:val="009B2350"/>
    <w:rsid w:val="009C19A3"/>
    <w:rsid w:val="009C1B6D"/>
    <w:rsid w:val="009C266B"/>
    <w:rsid w:val="009C321A"/>
    <w:rsid w:val="009D03D9"/>
    <w:rsid w:val="009D0B23"/>
    <w:rsid w:val="009D38AC"/>
    <w:rsid w:val="009D482F"/>
    <w:rsid w:val="009D4899"/>
    <w:rsid w:val="009D4D9F"/>
    <w:rsid w:val="009F0317"/>
    <w:rsid w:val="009F3F6F"/>
    <w:rsid w:val="009F7311"/>
    <w:rsid w:val="00A02EB8"/>
    <w:rsid w:val="00A0360B"/>
    <w:rsid w:val="00A058AA"/>
    <w:rsid w:val="00A06A27"/>
    <w:rsid w:val="00A112B2"/>
    <w:rsid w:val="00A11AA2"/>
    <w:rsid w:val="00A14862"/>
    <w:rsid w:val="00A2583C"/>
    <w:rsid w:val="00A27F30"/>
    <w:rsid w:val="00A37252"/>
    <w:rsid w:val="00A37A4E"/>
    <w:rsid w:val="00A44C8C"/>
    <w:rsid w:val="00A45FFE"/>
    <w:rsid w:val="00A504DF"/>
    <w:rsid w:val="00A52A79"/>
    <w:rsid w:val="00A53E6B"/>
    <w:rsid w:val="00A54A67"/>
    <w:rsid w:val="00A553A0"/>
    <w:rsid w:val="00A564FE"/>
    <w:rsid w:val="00A56DB0"/>
    <w:rsid w:val="00A60ECC"/>
    <w:rsid w:val="00A60F7E"/>
    <w:rsid w:val="00A63533"/>
    <w:rsid w:val="00A6443B"/>
    <w:rsid w:val="00A6538A"/>
    <w:rsid w:val="00A66AEF"/>
    <w:rsid w:val="00A67B99"/>
    <w:rsid w:val="00A70040"/>
    <w:rsid w:val="00A75CE5"/>
    <w:rsid w:val="00A76A05"/>
    <w:rsid w:val="00A775EF"/>
    <w:rsid w:val="00A83F50"/>
    <w:rsid w:val="00A8453F"/>
    <w:rsid w:val="00A9431C"/>
    <w:rsid w:val="00A9716A"/>
    <w:rsid w:val="00AA057D"/>
    <w:rsid w:val="00AA2C6E"/>
    <w:rsid w:val="00AA3393"/>
    <w:rsid w:val="00AB32A0"/>
    <w:rsid w:val="00AB32AA"/>
    <w:rsid w:val="00AB3B12"/>
    <w:rsid w:val="00AB48B8"/>
    <w:rsid w:val="00AC19B9"/>
    <w:rsid w:val="00AD31A3"/>
    <w:rsid w:val="00AD4CC2"/>
    <w:rsid w:val="00AD68F1"/>
    <w:rsid w:val="00AD74A4"/>
    <w:rsid w:val="00AD7A1A"/>
    <w:rsid w:val="00AE189D"/>
    <w:rsid w:val="00AF02B1"/>
    <w:rsid w:val="00AF2E7A"/>
    <w:rsid w:val="00AF3DBC"/>
    <w:rsid w:val="00AF6810"/>
    <w:rsid w:val="00AF6E0A"/>
    <w:rsid w:val="00AF6ED7"/>
    <w:rsid w:val="00B007B0"/>
    <w:rsid w:val="00B02F59"/>
    <w:rsid w:val="00B041C5"/>
    <w:rsid w:val="00B066FF"/>
    <w:rsid w:val="00B07664"/>
    <w:rsid w:val="00B07ABF"/>
    <w:rsid w:val="00B161A7"/>
    <w:rsid w:val="00B21B5D"/>
    <w:rsid w:val="00B2561D"/>
    <w:rsid w:val="00B25E8F"/>
    <w:rsid w:val="00B27FDD"/>
    <w:rsid w:val="00B338D6"/>
    <w:rsid w:val="00B344DA"/>
    <w:rsid w:val="00B411D0"/>
    <w:rsid w:val="00B411E0"/>
    <w:rsid w:val="00B432FC"/>
    <w:rsid w:val="00B44A9B"/>
    <w:rsid w:val="00B475F0"/>
    <w:rsid w:val="00B52D77"/>
    <w:rsid w:val="00B54171"/>
    <w:rsid w:val="00B628E2"/>
    <w:rsid w:val="00B640D5"/>
    <w:rsid w:val="00B64D17"/>
    <w:rsid w:val="00B6522B"/>
    <w:rsid w:val="00B6550D"/>
    <w:rsid w:val="00B75163"/>
    <w:rsid w:val="00B8130A"/>
    <w:rsid w:val="00B82482"/>
    <w:rsid w:val="00B83702"/>
    <w:rsid w:val="00B917B9"/>
    <w:rsid w:val="00B93991"/>
    <w:rsid w:val="00B959FE"/>
    <w:rsid w:val="00B95DE5"/>
    <w:rsid w:val="00B96F83"/>
    <w:rsid w:val="00BA179E"/>
    <w:rsid w:val="00BA1F8D"/>
    <w:rsid w:val="00BA41D2"/>
    <w:rsid w:val="00BA44FB"/>
    <w:rsid w:val="00BA584C"/>
    <w:rsid w:val="00BA5D67"/>
    <w:rsid w:val="00BB0677"/>
    <w:rsid w:val="00BB4282"/>
    <w:rsid w:val="00BB4585"/>
    <w:rsid w:val="00BB4E9F"/>
    <w:rsid w:val="00BB71BC"/>
    <w:rsid w:val="00BC0626"/>
    <w:rsid w:val="00BC16F7"/>
    <w:rsid w:val="00BC29E9"/>
    <w:rsid w:val="00BC3632"/>
    <w:rsid w:val="00BC5847"/>
    <w:rsid w:val="00BD15A8"/>
    <w:rsid w:val="00BD1615"/>
    <w:rsid w:val="00BE42E6"/>
    <w:rsid w:val="00BE5C05"/>
    <w:rsid w:val="00BF63FB"/>
    <w:rsid w:val="00C02C33"/>
    <w:rsid w:val="00C03CFD"/>
    <w:rsid w:val="00C10D71"/>
    <w:rsid w:val="00C12D87"/>
    <w:rsid w:val="00C13A3A"/>
    <w:rsid w:val="00C1730A"/>
    <w:rsid w:val="00C258D7"/>
    <w:rsid w:val="00C2782A"/>
    <w:rsid w:val="00C27F73"/>
    <w:rsid w:val="00C334AB"/>
    <w:rsid w:val="00C36330"/>
    <w:rsid w:val="00C411B1"/>
    <w:rsid w:val="00C44E19"/>
    <w:rsid w:val="00C45938"/>
    <w:rsid w:val="00C46BAC"/>
    <w:rsid w:val="00C47678"/>
    <w:rsid w:val="00C523CD"/>
    <w:rsid w:val="00C53D51"/>
    <w:rsid w:val="00C54B5A"/>
    <w:rsid w:val="00C6290D"/>
    <w:rsid w:val="00C654F0"/>
    <w:rsid w:val="00C67E72"/>
    <w:rsid w:val="00C70E08"/>
    <w:rsid w:val="00C72AEA"/>
    <w:rsid w:val="00C7514E"/>
    <w:rsid w:val="00C77B96"/>
    <w:rsid w:val="00C82D0E"/>
    <w:rsid w:val="00C838B6"/>
    <w:rsid w:val="00C85FDF"/>
    <w:rsid w:val="00C87F0C"/>
    <w:rsid w:val="00C9244C"/>
    <w:rsid w:val="00C9449A"/>
    <w:rsid w:val="00CA3B0A"/>
    <w:rsid w:val="00CA5347"/>
    <w:rsid w:val="00CA7504"/>
    <w:rsid w:val="00CB094C"/>
    <w:rsid w:val="00CB2378"/>
    <w:rsid w:val="00CB6A8D"/>
    <w:rsid w:val="00CC0739"/>
    <w:rsid w:val="00CC6EE0"/>
    <w:rsid w:val="00CD30BB"/>
    <w:rsid w:val="00CE3D6B"/>
    <w:rsid w:val="00CE7EF7"/>
    <w:rsid w:val="00CE7FFB"/>
    <w:rsid w:val="00CF22A5"/>
    <w:rsid w:val="00CF3AAB"/>
    <w:rsid w:val="00CF5079"/>
    <w:rsid w:val="00D000CD"/>
    <w:rsid w:val="00D05EA6"/>
    <w:rsid w:val="00D12144"/>
    <w:rsid w:val="00D148BD"/>
    <w:rsid w:val="00D16744"/>
    <w:rsid w:val="00D2288C"/>
    <w:rsid w:val="00D23864"/>
    <w:rsid w:val="00D23A73"/>
    <w:rsid w:val="00D255F5"/>
    <w:rsid w:val="00D27726"/>
    <w:rsid w:val="00D32F69"/>
    <w:rsid w:val="00D34CEE"/>
    <w:rsid w:val="00D3560E"/>
    <w:rsid w:val="00D35D44"/>
    <w:rsid w:val="00D36238"/>
    <w:rsid w:val="00D36728"/>
    <w:rsid w:val="00D425D5"/>
    <w:rsid w:val="00D43AC4"/>
    <w:rsid w:val="00D44DF1"/>
    <w:rsid w:val="00D562C0"/>
    <w:rsid w:val="00D62E58"/>
    <w:rsid w:val="00D639F8"/>
    <w:rsid w:val="00D64329"/>
    <w:rsid w:val="00D7246D"/>
    <w:rsid w:val="00D72A6C"/>
    <w:rsid w:val="00D73483"/>
    <w:rsid w:val="00D74DC0"/>
    <w:rsid w:val="00D7613F"/>
    <w:rsid w:val="00D803A7"/>
    <w:rsid w:val="00D821CD"/>
    <w:rsid w:val="00D84638"/>
    <w:rsid w:val="00D85A0D"/>
    <w:rsid w:val="00D91A73"/>
    <w:rsid w:val="00DA05CA"/>
    <w:rsid w:val="00DA0CBC"/>
    <w:rsid w:val="00DA33F1"/>
    <w:rsid w:val="00DA6C57"/>
    <w:rsid w:val="00DB03BB"/>
    <w:rsid w:val="00DB6445"/>
    <w:rsid w:val="00DC078F"/>
    <w:rsid w:val="00DC32B7"/>
    <w:rsid w:val="00DC4E93"/>
    <w:rsid w:val="00DC546B"/>
    <w:rsid w:val="00DD2316"/>
    <w:rsid w:val="00DD3D2A"/>
    <w:rsid w:val="00DD7AD2"/>
    <w:rsid w:val="00DE029B"/>
    <w:rsid w:val="00DE08FA"/>
    <w:rsid w:val="00DE1F3D"/>
    <w:rsid w:val="00DE3B57"/>
    <w:rsid w:val="00DE65CA"/>
    <w:rsid w:val="00DF683E"/>
    <w:rsid w:val="00E02D4E"/>
    <w:rsid w:val="00E07369"/>
    <w:rsid w:val="00E10512"/>
    <w:rsid w:val="00E131ED"/>
    <w:rsid w:val="00E16896"/>
    <w:rsid w:val="00E27455"/>
    <w:rsid w:val="00E30FF2"/>
    <w:rsid w:val="00E31EA0"/>
    <w:rsid w:val="00E43C8A"/>
    <w:rsid w:val="00E448F6"/>
    <w:rsid w:val="00E47CAE"/>
    <w:rsid w:val="00E54844"/>
    <w:rsid w:val="00E54D35"/>
    <w:rsid w:val="00E55AF5"/>
    <w:rsid w:val="00E57008"/>
    <w:rsid w:val="00E605C9"/>
    <w:rsid w:val="00E61C07"/>
    <w:rsid w:val="00E7502A"/>
    <w:rsid w:val="00E772DD"/>
    <w:rsid w:val="00E815ED"/>
    <w:rsid w:val="00E82F86"/>
    <w:rsid w:val="00E83A70"/>
    <w:rsid w:val="00E84067"/>
    <w:rsid w:val="00E84F24"/>
    <w:rsid w:val="00E851C5"/>
    <w:rsid w:val="00E85B89"/>
    <w:rsid w:val="00E908CB"/>
    <w:rsid w:val="00E91E5C"/>
    <w:rsid w:val="00E9217E"/>
    <w:rsid w:val="00E921C5"/>
    <w:rsid w:val="00E94638"/>
    <w:rsid w:val="00EA5F39"/>
    <w:rsid w:val="00EA71E6"/>
    <w:rsid w:val="00EB1CF7"/>
    <w:rsid w:val="00EB2244"/>
    <w:rsid w:val="00EB2645"/>
    <w:rsid w:val="00EB2858"/>
    <w:rsid w:val="00EB612A"/>
    <w:rsid w:val="00EC1095"/>
    <w:rsid w:val="00EC4082"/>
    <w:rsid w:val="00EC4597"/>
    <w:rsid w:val="00EC52AD"/>
    <w:rsid w:val="00ED04B4"/>
    <w:rsid w:val="00ED289B"/>
    <w:rsid w:val="00ED6115"/>
    <w:rsid w:val="00ED7A59"/>
    <w:rsid w:val="00EE3347"/>
    <w:rsid w:val="00EE70DF"/>
    <w:rsid w:val="00EE724E"/>
    <w:rsid w:val="00EF2C87"/>
    <w:rsid w:val="00EF5C2C"/>
    <w:rsid w:val="00F028D7"/>
    <w:rsid w:val="00F03B95"/>
    <w:rsid w:val="00F11231"/>
    <w:rsid w:val="00F2277E"/>
    <w:rsid w:val="00F47DE5"/>
    <w:rsid w:val="00F530F8"/>
    <w:rsid w:val="00F55FEE"/>
    <w:rsid w:val="00F6645A"/>
    <w:rsid w:val="00F815FC"/>
    <w:rsid w:val="00F82103"/>
    <w:rsid w:val="00F8510B"/>
    <w:rsid w:val="00F95A76"/>
    <w:rsid w:val="00FA15A5"/>
    <w:rsid w:val="00FA2570"/>
    <w:rsid w:val="00FA385D"/>
    <w:rsid w:val="00FA59E7"/>
    <w:rsid w:val="00FB07F6"/>
    <w:rsid w:val="00FB0B08"/>
    <w:rsid w:val="00FB1F72"/>
    <w:rsid w:val="00FB31BF"/>
    <w:rsid w:val="00FC4B46"/>
    <w:rsid w:val="00FC6629"/>
    <w:rsid w:val="00FC68C4"/>
    <w:rsid w:val="00FD5009"/>
    <w:rsid w:val="00FD62BE"/>
    <w:rsid w:val="00FE13ED"/>
    <w:rsid w:val="00FE1455"/>
    <w:rsid w:val="00FE4815"/>
    <w:rsid w:val="00FE48BC"/>
    <w:rsid w:val="00FF0A2B"/>
    <w:rsid w:val="022AB126"/>
    <w:rsid w:val="027DBBBE"/>
    <w:rsid w:val="02D8D96C"/>
    <w:rsid w:val="03665F65"/>
    <w:rsid w:val="04045FD1"/>
    <w:rsid w:val="05620770"/>
    <w:rsid w:val="0783D08B"/>
    <w:rsid w:val="08CEE84A"/>
    <w:rsid w:val="091B017B"/>
    <w:rsid w:val="0ADC6FB3"/>
    <w:rsid w:val="0BD88E70"/>
    <w:rsid w:val="0C2A9CE9"/>
    <w:rsid w:val="0E5C9DD1"/>
    <w:rsid w:val="0FA24704"/>
    <w:rsid w:val="108B44BA"/>
    <w:rsid w:val="14A90500"/>
    <w:rsid w:val="188D9FCB"/>
    <w:rsid w:val="18FFD1A5"/>
    <w:rsid w:val="197F1071"/>
    <w:rsid w:val="1C080C6D"/>
    <w:rsid w:val="1C2209AB"/>
    <w:rsid w:val="1CD94C09"/>
    <w:rsid w:val="20EC53C0"/>
    <w:rsid w:val="25D91F16"/>
    <w:rsid w:val="26812F81"/>
    <w:rsid w:val="37465AB6"/>
    <w:rsid w:val="3B1B59D4"/>
    <w:rsid w:val="3D021571"/>
    <w:rsid w:val="3E8A1A4A"/>
    <w:rsid w:val="42525155"/>
    <w:rsid w:val="443E69C7"/>
    <w:rsid w:val="4520E74B"/>
    <w:rsid w:val="4605AFA6"/>
    <w:rsid w:val="46723BAF"/>
    <w:rsid w:val="4B35EA3E"/>
    <w:rsid w:val="4BFB4DEE"/>
    <w:rsid w:val="4E48C82E"/>
    <w:rsid w:val="4EE2FF5C"/>
    <w:rsid w:val="51BBDEC2"/>
    <w:rsid w:val="574E3363"/>
    <w:rsid w:val="5A9870BD"/>
    <w:rsid w:val="5D9DE8FE"/>
    <w:rsid w:val="5F836B13"/>
    <w:rsid w:val="62094A79"/>
    <w:rsid w:val="62E546D0"/>
    <w:rsid w:val="6318389F"/>
    <w:rsid w:val="67AFF644"/>
    <w:rsid w:val="68867868"/>
    <w:rsid w:val="69BD614A"/>
    <w:rsid w:val="69DBF114"/>
    <w:rsid w:val="69FD05FC"/>
    <w:rsid w:val="6AC9F190"/>
    <w:rsid w:val="6CBA92F1"/>
    <w:rsid w:val="7038FBA2"/>
    <w:rsid w:val="70DAE1F2"/>
    <w:rsid w:val="7604159C"/>
    <w:rsid w:val="78DCFF9A"/>
    <w:rsid w:val="7C38ED15"/>
    <w:rsid w:val="7DA9BDB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8AEBF"/>
  <w15:docId w15:val="{E33391B5-5792-4200-99FE-0DB3C928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23"/>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6"/>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0"/>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0"/>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871F22"/>
    <w:pPr>
      <w:spacing w:after="0" w:line="240" w:lineRule="auto"/>
    </w:pPr>
    <w:rPr>
      <w:rFonts w:ascii="Times" w:eastAsia="Times New Roman" w:hAnsi="Times" w:cs="Times New Roman"/>
      <w:lang w:val="en-US"/>
    </w:rPr>
  </w:style>
  <w:style w:type="table" w:styleId="Tablaconcuadrcula">
    <w:name w:val="Table Grid"/>
    <w:basedOn w:val="Tablanormal"/>
    <w:uiPriority w:val="59"/>
    <w:rsid w:val="00A56D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8" ma:contentTypeDescription="Create a new document." ma:contentTypeScope="" ma:versionID="7ac9b7ec5cb0e78a0d49ada8edf1b710">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44ca6a89a05c8fae1e567608b5dbd4dc"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B386CC67-AAE4-4231-9721-12FAC8132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1817F-D558-46D4-8F51-886CA37C89A8}">
  <ds:schemaRefs>
    <ds:schemaRef ds:uri="http://schemas.microsoft.com/sharepoint/v3/contenttype/forms"/>
  </ds:schemaRefs>
</ds:datastoreItem>
</file>

<file path=customXml/itemProps3.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4.xml><?xml version="1.0" encoding="utf-8"?>
<ds:datastoreItem xmlns:ds="http://schemas.openxmlformats.org/officeDocument/2006/customXml" ds:itemID="{0DB4FE8D-9A31-41EA-94E3-05B21F18D4EA}">
  <ds:schemaRefs>
    <ds:schemaRef ds:uri="http://schemas.microsoft.com/office/2006/metadata/properties"/>
    <ds:schemaRef ds:uri="http://schemas.microsoft.com/office/infopath/2007/PartnerControls"/>
    <ds:schemaRef ds:uri="e6bdb258-f669-4193-99c6-c5e49cf2f93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3900</Words>
  <Characters>21455</Characters>
  <Application>Microsoft Office Word</Application>
  <DocSecurity>0</DocSecurity>
  <Lines>178</Lines>
  <Paragraphs>50</Paragraphs>
  <ScaleCrop>false</ScaleCrop>
  <Company>Personal</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RUBEN ENRIQUE ALVARADO INTERIAN</cp:lastModifiedBy>
  <cp:revision>216</cp:revision>
  <cp:lastPrinted>2011-05-20T22:51:00Z</cp:lastPrinted>
  <dcterms:created xsi:type="dcterms:W3CDTF">2024-03-03T18:35:00Z</dcterms:created>
  <dcterms:modified xsi:type="dcterms:W3CDTF">2024-03-19T19:57:00Z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